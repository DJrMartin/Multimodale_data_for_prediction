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3B6C" w14:textId="77777777" w:rsidR="004270A6" w:rsidRDefault="004270A6" w:rsidP="004270A6">
      <w:pPr>
        <w:spacing w:line="360" w:lineRule="auto"/>
        <w:jc w:val="both"/>
        <w:rPr>
          <w:rFonts w:cstheme="minorHAnsi"/>
          <w:b/>
          <w:sz w:val="24"/>
          <w:szCs w:val="24"/>
          <w:lang w:val="en-US"/>
        </w:rPr>
      </w:pPr>
      <w:r>
        <w:rPr>
          <w:rFonts w:cstheme="minorHAnsi"/>
          <w:b/>
          <w:sz w:val="24"/>
          <w:szCs w:val="24"/>
          <w:lang w:val="en-US"/>
        </w:rPr>
        <w:t>INTRODUCTION</w:t>
      </w:r>
    </w:p>
    <w:p w14:paraId="6E667227" w14:textId="77777777" w:rsidR="004270A6" w:rsidRDefault="004270A6" w:rsidP="004270A6">
      <w:pPr>
        <w:spacing w:line="360" w:lineRule="auto"/>
        <w:ind w:firstLine="708"/>
        <w:jc w:val="both"/>
        <w:rPr>
          <w:lang w:val="en-US"/>
        </w:rPr>
      </w:pPr>
      <w:r>
        <w:rPr>
          <w:rFonts w:cstheme="minorHAnsi"/>
          <w:sz w:val="24"/>
          <w:szCs w:val="24"/>
          <w:lang w:val="en-US"/>
        </w:rPr>
        <w:t xml:space="preserve">Metabolic Associated Fatty Liver Diseases (MAFLD) </w:t>
      </w:r>
      <w:del w:id="0" w:author="Correcteur" w:date="2025-06-26T15:24:00Z">
        <w:r w:rsidDel="00410A69">
          <w:rPr>
            <w:rFonts w:cstheme="minorHAnsi"/>
            <w:sz w:val="24"/>
            <w:szCs w:val="24"/>
            <w:lang w:val="en-US"/>
          </w:rPr>
          <w:delText xml:space="preserve">is </w:delText>
        </w:r>
      </w:del>
      <w:ins w:id="1" w:author="Correcteur" w:date="2025-06-26T15:24:00Z">
        <w:r w:rsidR="00410A69">
          <w:rPr>
            <w:rFonts w:cstheme="minorHAnsi"/>
            <w:sz w:val="24"/>
            <w:szCs w:val="24"/>
            <w:lang w:val="en-US"/>
          </w:rPr>
          <w:t xml:space="preserve">are </w:t>
        </w:r>
      </w:ins>
      <w:r>
        <w:rPr>
          <w:rFonts w:cstheme="minorHAnsi"/>
          <w:sz w:val="24"/>
          <w:szCs w:val="24"/>
          <w:lang w:val="en-US"/>
        </w:rPr>
        <w:t xml:space="preserve">one of the most common chronic liver diseases worldwide, affecting at least 10% of Europeans and 20% of the US population </w:t>
      </w:r>
      <w:r>
        <w:fldChar w:fldCharType="begin"/>
      </w:r>
      <w:r w:rsidRPr="00210574">
        <w:rPr>
          <w:lang w:val="en-US"/>
        </w:rPr>
        <w:instrText>ADDIN ZOTERO_ITEM CSL_CITATION {"citationID":"7ZsSiNmC","properties":{"formattedCitation":"(1)","plainCitation":"(1)","noteIndex":0},"citationItems":[{"id":862,"uris":["http://zotero.org/users/3243483/items/FL27HMAH"],"itemData":{"id":862,"type":"article-journal","abstract":"Nonalcoholic fatty liver disease (NAFLD) and resulting nonalcoholic steatohepatitis (NASH) are highly prevalent in the United States, where they are a growing cause of cirrhosis and hepatocellular carcinoma (HCC) and increasingly an indicator for liver transplantation. A Markov model was used to forecast NAFLD disease progression. Incidence of NAFLD was based on historical and projected changes in adult prevalence of obesity and type 2 diabetes mellitus (DM). Assumptions were derived from published literature where available and validated using national surveillance data for incidence of NAFLD-related HCC. Projected changes in NAFLD-related cirrhosis, advanced liver disease, and liver-related mortality were quantified through 2030. Prevalent NAFLD cases are forecasted to increase 21%, from 83.1 million (2015) to 100.9 million (2030), while prevalent NASH cases will increase 63% from 16.52 million to 27.00 million cases. Overall NAFLD prevalence among the adult population (aged ≥15 years) is projected at 33.5% in 2030, and the median age of the NAFLD population will increase from 50 to 55 years during 2015-2030. In 2015, approximately 20% of NAFLD cases were classified as NASH, increasing to 27% by 2030, a reflection of both disease progression and an aging population. Incidence of decompensated cirrhosis will increase 168% to 105,430 cases by 2030, while incidence of HCC will increase by 137% to 12,240 cases. Liver deaths will increase 178% to an estimated 78,300 deaths in 2030. During 2015-2030, there are projected to be nearly 800,000 excess liver deaths.\nCONCLUSION: With continued high rates of adult obesity and DM along with an aging population, NAFLD-related liver disease and mortality will increase in the United States. Strategies to slow the growth of NAFLD cases and therapeutic options are necessary to mitigate disease burden. (Hepatology 2018;67:123-133).","container-title":"Hepatology (Baltimore, Md.)","DOI":"10.1002/hep.29466","ISSN":"1527-3350","issue":"1","journalAbbreviation":"Hepatology","language":"eng","note":"PMID: 28802062\nPMCID: PMC5767767","page":"123-133","source":"PubMed","title":"Modeling the epidemic of nonalcoholic fatty liver disease demonstrates an exponential increase in burden of disease","volume":"67","author":[{"family":"Estes","given":"Chris"},{"family":"Razavi","given":"Homie"},{"family":"Loomba","given":"Rohit"},{"family":"Younossi","given":"Zobair"},{"family":"Sanyal","given":"Arun J."}],"issued":{"date-parts":[["2018",1]]}}}],"schema":"https://github.com/citation-style-language/schema/raw/master/csl-citation.json"}</w:instrText>
      </w:r>
      <w:r>
        <w:fldChar w:fldCharType="separate"/>
      </w:r>
      <w:bookmarkStart w:id="2" w:name="__Fieldmark__87_4181576490"/>
      <w:r>
        <w:rPr>
          <w:rFonts w:cs="Calibri"/>
          <w:sz w:val="24"/>
          <w:lang w:val="en-US"/>
        </w:rPr>
        <w:t>(</w:t>
      </w:r>
      <w:bookmarkStart w:id="3" w:name="__Fieldmark__594_3316668868"/>
      <w:r>
        <w:rPr>
          <w:rFonts w:cs="Calibri"/>
          <w:sz w:val="24"/>
          <w:lang w:val="en-US"/>
        </w:rPr>
        <w:t>1</w:t>
      </w:r>
      <w:bookmarkStart w:id="4" w:name="__Fieldmark__3_3942317371"/>
      <w:r>
        <w:rPr>
          <w:rFonts w:cs="Calibri"/>
          <w:sz w:val="24"/>
          <w:lang w:val="en-US"/>
        </w:rPr>
        <w:t>)</w:t>
      </w:r>
      <w:bookmarkStart w:id="5" w:name="__Fieldmark__620_3581465549"/>
      <w:r>
        <w:fldChar w:fldCharType="end"/>
      </w:r>
      <w:bookmarkStart w:id="6" w:name="__Fieldmark__3_3923192404"/>
      <w:bookmarkEnd w:id="2"/>
      <w:bookmarkEnd w:id="3"/>
      <w:bookmarkEnd w:id="4"/>
      <w:bookmarkEnd w:id="5"/>
      <w:bookmarkEnd w:id="6"/>
      <w:r>
        <w:rPr>
          <w:rFonts w:cstheme="minorHAnsi"/>
          <w:sz w:val="24"/>
          <w:szCs w:val="24"/>
          <w:lang w:val="en-US"/>
        </w:rPr>
        <w:t xml:space="preserve">. </w:t>
      </w:r>
      <w:r>
        <w:rPr>
          <w:rFonts w:cstheme="minorHAnsi"/>
          <w:color w:val="000000"/>
          <w:sz w:val="24"/>
          <w:szCs w:val="24"/>
          <w:lang w:val="en-US"/>
        </w:rPr>
        <w:t xml:space="preserve">MAFLD </w:t>
      </w:r>
      <w:ins w:id="7" w:author="Correcteur" w:date="2025-06-26T15:25:00Z">
        <w:r w:rsidR="00410A69">
          <w:rPr>
            <w:rFonts w:cstheme="minorHAnsi"/>
            <w:color w:val="000000"/>
            <w:sz w:val="24"/>
            <w:szCs w:val="24"/>
            <w:lang w:val="en-US"/>
          </w:rPr>
          <w:t xml:space="preserve">mainly </w:t>
        </w:r>
      </w:ins>
      <w:r>
        <w:rPr>
          <w:rFonts w:cstheme="minorHAnsi"/>
          <w:color w:val="000000"/>
          <w:sz w:val="24"/>
          <w:szCs w:val="24"/>
          <w:lang w:val="en-US"/>
        </w:rPr>
        <w:t>occur</w:t>
      </w:r>
      <w:del w:id="8" w:author="Correcteur" w:date="2025-06-26T15:25:00Z">
        <w:r w:rsidDel="00410A69">
          <w:rPr>
            <w:rFonts w:cstheme="minorHAnsi"/>
            <w:color w:val="000000"/>
            <w:sz w:val="24"/>
            <w:szCs w:val="24"/>
            <w:lang w:val="en-US"/>
          </w:rPr>
          <w:delText>s</w:delText>
        </w:r>
      </w:del>
      <w:r>
        <w:rPr>
          <w:rFonts w:cstheme="minorHAnsi"/>
          <w:color w:val="000000"/>
          <w:sz w:val="24"/>
          <w:szCs w:val="24"/>
          <w:lang w:val="en-US"/>
        </w:rPr>
        <w:t xml:space="preserve"> </w:t>
      </w:r>
      <w:del w:id="9" w:author="Correcteur" w:date="2025-06-26T15:25:00Z">
        <w:r w:rsidDel="00410A69">
          <w:rPr>
            <w:rFonts w:cstheme="minorHAnsi"/>
            <w:color w:val="000000"/>
            <w:sz w:val="24"/>
            <w:szCs w:val="24"/>
            <w:lang w:val="en-US"/>
          </w:rPr>
          <w:delText xml:space="preserve">mainly </w:delText>
        </w:r>
      </w:del>
      <w:r>
        <w:rPr>
          <w:rFonts w:cstheme="minorHAnsi"/>
          <w:color w:val="000000"/>
          <w:sz w:val="24"/>
          <w:szCs w:val="24"/>
          <w:lang w:val="en-US"/>
        </w:rPr>
        <w:t xml:space="preserve">in a context of obesity and/or metabolic syndrome, which associates, according to the International Diabetes Federation </w:t>
      </w:r>
      <w:r>
        <w:fldChar w:fldCharType="begin"/>
      </w:r>
      <w:r w:rsidRPr="00210574">
        <w:rPr>
          <w:lang w:val="en-US"/>
        </w:rPr>
        <w:instrText>ADDIN ZOTERO_ITEM CSL_CITATION {"citationID":"r4rSDLR2","properties":{"formattedCitation":"(2)","plainCitation":"(2)","noteIndex":0},"citationItems":[{"id":947,"uris":["http://zotero.org/users/3243483/items/JYBUGS2H"],"itemData":{"id":947,"type":"article-journal","abstract":"Objective: The objective of the study was to examine the prevalence of metabolic syndrome among adult Qatari population according to the revised criteria of the National Cholesterol Education Program Adult Treatment Panel III (NCEP ATP III) and the International Diabetes Federation (IDF), assess which component contributed to the increased risk of the metabolic syndrome, and identify the characteristics of the subjects with metabolic syndrome.\n\nDesign: This was a cross-sectional study\n\nSetting: The survey was carried out in urban and semiurban primary health-care centers.\n\nSubjects and Methods: The survey was conducted from January, 2007, to July, 2008, among Qatari nationals above 20 years of age. Of the 1496 subjects who were approached to participate in the study, 1204 (80.5%) gave their consent. Face-to-face interviews were conducted using a structured questionnaire followed by laboratory tests. Metabolic syndrome was defined using the NCEP ATP III as well as IDF criteria.\n\nResults: The overall prevalence of metabolic syndrome in studied subjects was 26.5%</w:instrText>
      </w:r>
      <w:r>
        <w:instrText xml:space="preserve"> and 33.7% according to ATP III and IDF criteria (P &lt; 0.001). The prevalence of metabolic syndrome by ATP III and IDF increased with age and body mass index (BMI), whereas it decreased with higher education and physical activity. Also, the prevalence of metabolic syndrome was more common in women. Among the components of metabolic syndrome, central obesity was significantly higher in the studied subjects. The IDF definition of metabolic syndrome gave a higher prevalence in all age groups. The overall prevalence of metabolic syndrome and its components accord</w:instrText>
      </w:r>
      <w:r w:rsidRPr="00210574">
        <w:rPr>
          <w:lang w:val="en-US"/>
        </w:rPr>
        <w:instrText>ing to IDF criteria was higher in the studied subjects than the estimates given by the ATP III. Multivariate logistics regression analysis (ATP III and IDF) showed that age and BMI were significant contributors for metabolic syndrome. Both definitions strongly supported age and obesity as associated factors for metabolic syndrome.\n\nConclusions: The current study found a high prevalence of metabolic syndrome among Qataris. There was a steady increase in the prevalence of metabolic syndrome through the decades, independent of the definition. Age and BMI were important significant predictors for metabolic syndrome.","container-title":"Metabolic Syndrome and Related Disorders","DOI":"10.1089/met.2008.0077","ISSN":"1540-4196","issue":"3","note":"publisher: Mary Ann Liebert, Inc., publishers","page":"221-230","source":"liebertpub.com (Atypon)","title":"Prevalence of Metabolic Syndrome According to Adult Treatment Panel III and International Diabetes Federation Criteria: A Population-Based Study","title-short":"Prevalence of Metabolic Syndrome According to Adult Treatment Panel III and International Diabetes Federation Criteria","volume":"7","author":[{"family":"Bener","given":"Abdulbari"},{"family":"Zirie","given":"Mahmoud"},{"family":"Musallam","given":"Manal"},{"family":"Khader","given":"Yousef S."},{"family":"Al-Hamaq","given":"Abdulla O.A.A."}],"issued":{"date-parts":[["2009",6,1]]}}}],"schema":"https://github.com/citation-style-language/schema/raw/master/csl-citation.json"}</w:instrText>
      </w:r>
      <w:r>
        <w:fldChar w:fldCharType="separate"/>
      </w:r>
      <w:bookmarkStart w:id="10" w:name="__Fieldmark__106_4181576490"/>
      <w:r>
        <w:rPr>
          <w:rFonts w:cs="Calibri"/>
          <w:sz w:val="24"/>
          <w:lang w:val="en-US"/>
        </w:rPr>
        <w:t>(</w:t>
      </w:r>
      <w:bookmarkStart w:id="11" w:name="__Fieldmark__613_3316668868"/>
      <w:r>
        <w:rPr>
          <w:rFonts w:cs="Calibri"/>
          <w:sz w:val="24"/>
          <w:lang w:val="en-US"/>
        </w:rPr>
        <w:t>2)</w:t>
      </w:r>
      <w:r>
        <w:fldChar w:fldCharType="end"/>
      </w:r>
      <w:bookmarkEnd w:id="10"/>
      <w:bookmarkEnd w:id="11"/>
      <w:r>
        <w:rPr>
          <w:rFonts w:cstheme="minorHAnsi"/>
          <w:color w:val="000000"/>
          <w:sz w:val="24"/>
          <w:szCs w:val="24"/>
          <w:lang w:val="en-US"/>
        </w:rPr>
        <w:t xml:space="preserve">, an abdominal obesity and at least two of the following factors: high triglyceride levels, low HDL cholesterol, hypertension treated or not, and high glycemia </w:t>
      </w:r>
      <w:r>
        <w:fldChar w:fldCharType="begin"/>
      </w:r>
      <w:r w:rsidRPr="00210574">
        <w:rPr>
          <w:lang w:val="en-US"/>
        </w:rPr>
        <w:instrText>ADDIN ZOTERO_ITEM CSL_CITATION {"citationID":"FnVfKLN7","properties":{"formattedCitation":"(3)","plainCitation":"(3)","noteIndex":0},"citationItems":[{"id":948,"uris":["http://zotero.org/users/3243483/items/RMMTJZ9U"],"itemData":{"id":948,"type":"article-journal","container-title":"Circulation","DOI":"10.1161/CIRCULATIONAHA.105.169405","issue":"17","note":"publisher: American Heart Association","page":"e285-e290","source":"ahajournals.org (Atypon)","title":"Diagnosis and Management of the Metabolic Syndrome","volume":"112","author":[{"family":"Grundy","given":"Scott M."},{"family":"Cleeman","given":"James I."},{"family":"Daniels","given":"Stephen R."},{"family":"Donato","given":"Karen A."},{"family":"Eckel","given":"Robert H."},{"family":"Franklin","given":"Barry A."},{"family":"Gordon","given":"David J."},{"family":"Krauss","given":"Ronald M."},{"family":"Savage","given":"Peter J."},{"family":"Smith","given":"Sidney C."},{"family":"Spertus","given":"John A."},{"family":"Costa","given":"Fernando"}],"issued":{"date-parts":[["2005",10,25]]}}}],"schema":"https://github.com/citation-style-language/schema/raw/master/csl-citation.json"}</w:instrText>
      </w:r>
      <w:r>
        <w:fldChar w:fldCharType="separate"/>
      </w:r>
      <w:bookmarkStart w:id="12" w:name="__Fieldmark__113_4181576490"/>
      <w:r>
        <w:rPr>
          <w:rFonts w:cs="Calibri"/>
          <w:sz w:val="24"/>
          <w:lang w:val="en-US"/>
        </w:rPr>
        <w:t>(</w:t>
      </w:r>
      <w:bookmarkStart w:id="13" w:name="__Fieldmark__619_3316668868"/>
      <w:r>
        <w:rPr>
          <w:rFonts w:cs="Calibri"/>
          <w:sz w:val="24"/>
          <w:lang w:val="en-US"/>
        </w:rPr>
        <w:t>3)</w:t>
      </w:r>
      <w:r>
        <w:fldChar w:fldCharType="end"/>
      </w:r>
      <w:bookmarkEnd w:id="12"/>
      <w:bookmarkEnd w:id="13"/>
      <w:r>
        <w:rPr>
          <w:rFonts w:cstheme="minorHAnsi"/>
          <w:color w:val="000000"/>
          <w:sz w:val="24"/>
          <w:szCs w:val="24"/>
          <w:lang w:val="en-US"/>
        </w:rPr>
        <w:t>.</w:t>
      </w:r>
      <w:r>
        <w:rPr>
          <w:rFonts w:ascii="SFRM1000" w:hAnsi="SFRM1000" w:cs="SFRM1000"/>
          <w:color w:val="000000"/>
          <w:sz w:val="20"/>
          <w:szCs w:val="20"/>
          <w:lang w:val="en-US"/>
        </w:rPr>
        <w:t xml:space="preserve"> </w:t>
      </w:r>
      <w:r>
        <w:rPr>
          <w:rFonts w:cstheme="minorHAnsi"/>
          <w:sz w:val="24"/>
          <w:szCs w:val="24"/>
          <w:lang w:val="en-US"/>
        </w:rPr>
        <w:t xml:space="preserve">Such clinical features are facilitated by excessive food uptake, especially a Western diet, and a sedentary lifestyle. Hepatic steatosis, the first step of MAFLD,  is characterized by an abnormal lipid accumulation within hepatocytes and may evolve with the appearance of hepatic lesions, such as hepatocyte ballooning, and inflammation, that characterize the development of Metabolic Associated </w:t>
      </w:r>
      <w:proofErr w:type="spellStart"/>
      <w:r>
        <w:rPr>
          <w:rFonts w:cstheme="minorHAnsi"/>
          <w:sz w:val="24"/>
          <w:szCs w:val="24"/>
          <w:lang w:val="en-US"/>
        </w:rPr>
        <w:t>Steato</w:t>
      </w:r>
      <w:proofErr w:type="spellEnd"/>
      <w:r>
        <w:rPr>
          <w:rFonts w:cstheme="minorHAnsi"/>
          <w:sz w:val="24"/>
          <w:szCs w:val="24"/>
          <w:lang w:val="en-US"/>
        </w:rPr>
        <w:t xml:space="preserve">-Hepatitis (MASH) </w:t>
      </w:r>
      <w:r>
        <w:fldChar w:fldCharType="begin"/>
      </w:r>
      <w:r w:rsidRPr="00210574">
        <w:rPr>
          <w:lang w:val="en-US"/>
        </w:rPr>
        <w:instrText>ADDIN ZOTERO_ITEM CSL_CITATION {"citationID":"59w0pb9k","properties":{"formattedCitation":"(4)","plainCitation":"(4)","noteIndex":0},"citationItems":[{"id":860,"uris":["http://zotero.org/users/3243483/items/6RLA8S2X"],"itemData":{"id":860,"type":"article-journal","abstract":"BACKGROUND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J."}],"issued":{"date-parts":[["1999",6]]}}}],"schema":"https://github.com/citation-style-language/schema/raw/master/csl-citation.json"}</w:instrText>
      </w:r>
      <w:r>
        <w:fldChar w:fldCharType="separate"/>
      </w:r>
      <w:bookmarkStart w:id="14" w:name="__Fieldmark__122_4181576490"/>
      <w:r>
        <w:rPr>
          <w:rFonts w:cs="Calibri"/>
          <w:sz w:val="24"/>
          <w:lang w:val="en-US"/>
        </w:rPr>
        <w:t>(</w:t>
      </w:r>
      <w:bookmarkStart w:id="15" w:name="__Fieldmark__645_3316668868"/>
      <w:r>
        <w:rPr>
          <w:rFonts w:cs="Calibri"/>
          <w:sz w:val="24"/>
          <w:lang w:val="en-US"/>
        </w:rPr>
        <w:t>4</w:t>
      </w:r>
      <w:bookmarkStart w:id="16" w:name="__Fieldmark__21_3942317371"/>
      <w:bookmarkStart w:id="17" w:name="__Fieldmark__645_3581465549"/>
      <w:bookmarkStart w:id="18" w:name="__Fieldmark__15_3923192404"/>
      <w:r>
        <w:rPr>
          <w:rFonts w:cs="Calibri"/>
          <w:sz w:val="24"/>
          <w:lang w:val="en-US"/>
        </w:rPr>
        <w:t>)</w:t>
      </w:r>
      <w:r>
        <w:fldChar w:fldCharType="end"/>
      </w:r>
      <w:bookmarkEnd w:id="14"/>
      <w:bookmarkEnd w:id="15"/>
      <w:bookmarkEnd w:id="16"/>
      <w:bookmarkEnd w:id="17"/>
      <w:bookmarkEnd w:id="18"/>
      <w:r>
        <w:rPr>
          <w:rFonts w:cstheme="minorHAnsi"/>
          <w:sz w:val="24"/>
          <w:szCs w:val="24"/>
          <w:lang w:val="en-US"/>
        </w:rPr>
        <w:t>.</w:t>
      </w:r>
    </w:p>
    <w:p w14:paraId="6B362CCA" w14:textId="0D1A2CF5" w:rsidR="004270A6" w:rsidRPr="004270A6" w:rsidRDefault="004270A6" w:rsidP="004270A6">
      <w:pPr>
        <w:spacing w:line="360" w:lineRule="auto"/>
        <w:ind w:firstLine="708"/>
        <w:jc w:val="both"/>
        <w:rPr>
          <w:rFonts w:cstheme="minorHAnsi"/>
          <w:color w:val="000000"/>
          <w:sz w:val="24"/>
          <w:szCs w:val="24"/>
          <w:lang w:val="en-US"/>
        </w:rPr>
      </w:pPr>
      <w:r>
        <w:rPr>
          <w:rFonts w:cstheme="minorHAnsi"/>
          <w:sz w:val="24"/>
          <w:szCs w:val="24"/>
          <w:lang w:val="en-US"/>
        </w:rPr>
        <w:t xml:space="preserve">To date, the histopathologic examination of liver biopsy remains the gold standard for MAFLD staging and grading. </w:t>
      </w:r>
      <w:r>
        <w:rPr>
          <w:rFonts w:cstheme="minorHAnsi"/>
          <w:color w:val="000000"/>
          <w:sz w:val="24"/>
          <w:szCs w:val="24"/>
          <w:lang w:val="en-US"/>
        </w:rPr>
        <w:t xml:space="preserve">However, </w:t>
      </w:r>
      <w:r>
        <w:rPr>
          <w:rFonts w:cstheme="minorHAnsi"/>
          <w:sz w:val="24"/>
          <w:szCs w:val="24"/>
          <w:lang w:val="en-US"/>
        </w:rPr>
        <w:t xml:space="preserve">performing hepatic biopsy </w:t>
      </w:r>
      <w:r>
        <w:rPr>
          <w:rFonts w:cstheme="minorHAnsi"/>
          <w:color w:val="000000"/>
          <w:sz w:val="24"/>
          <w:szCs w:val="24"/>
          <w:lang w:val="en-US"/>
        </w:rPr>
        <w:t xml:space="preserve">is an invasive procedure, requiring short hospitalization for patients, and may induce abdominal pain and, in rarer cases, severe complications </w:t>
      </w:r>
      <w:r>
        <w:fldChar w:fldCharType="begin"/>
      </w:r>
      <w:r w:rsidRPr="00210574">
        <w:rPr>
          <w:lang w:val="en-US"/>
        </w:rPr>
        <w:instrText xml:space="preserve">ADDIN ZOTERO_ITEM CSL_CITATION {"citationID":"VuKZE15U","properties":{"formattedCitation":"(4,6,7)","plainCitation":"(4,6,7)","noteIndex":0},"citationItems":[{"id":860,"uris":["http://zotero.org/users/3243483/items/6RLA8S2X"],"itemData":{"id":860,"type":"article-journal","abstract":"BACKGROUND &amp; AIMS: The spectrum of nonalcoholic fatty liver disease ranges from fatty liver alone to nonalcoholic steatohepatitis. Most previous studies have short follow-up and have not carefully delineated different histological types when determining clinical outcomes. The aim of this study was to compare clinical characteristics and outcomes of patients with different types of nonalcoholic fatty liver.\nMETHODS: All liver biopsy specimens from 1979 to 1987 with fat accumulation were assessed for inflammation, ballooning degeneration, Mallory hyaline, and fibrosis. Biopsy specimens were also assessed for histological iron and hepatitis C RNA. Outcomes were cirrhosis, mortality, and liver-related mortality.\nRESULTS: Of 772 liver biopsy specimens, complete data were available in 132 patients. Fatty liver (type 1) did not differ from the other three types combined with respect to gender, race, age, or obesity. Cirrhosis was more common in the other types combined (22%) than fatty liver alone (4%; P &lt;/= 0.001). Overall mortality, histological iron, and hepatitis C did not differ between groups. Most of the liver-related deaths were in type 4.\nCONCLUSIONS: The outcome of cirrhosis and liver-related death is not uniform across the spectrum of nonalcoholic fatty liver. These poor outcomes are more frequent in patients in whom biopsies show ballooning degeneration and Mallory hyaline or fibrosis.","container-title":"Gastroenterology","DOI":"10.1016/s0016-5085(99)70506-8","ISSN":"0016-5085","issue":"6","journalAbbreviation":"Gastroenterology","language":"eng","note":"PMID: 10348825","page":"1413-1419","source":"PubMed","title":"Nonalcoholic fatty liver disease: a spectrum of clinical and pathological severity","title-short":"Nonalcoholic fatty liver disease","volume":"116","author":[{"family":"Matteoni","given":"C. A."},{"family":"Younossi","given":"Z. M."},{"family":"Gramlich","given":"T."},{"family":"Boparai","given":"N."},{"family":"Liu","given":"Y. C."},{"family":"McCullough","given":"A. J."}],"issued":{"date-parts":[["1999",6]]}}},{"id":876,"uris":["http://zotero.org/users/3243483/items/7Q6D6FVG"],"itemData":{"id":876,"type":"article-journal","abstract":"Nonalcoholic fatty liver disease (NAFLD) is highly prevalent and being overweight is a significant risk factor. The aim was to build an algorithm along with a scoring system for histopathologic classification of liver </w:instrText>
      </w:r>
      <w:r w:rsidRPr="00500EE8">
        <w:rPr>
          <w:lang w:val="en-US"/>
        </w:rPr>
        <w:instrText>lesi</w:instrText>
      </w:r>
      <w:r w:rsidRPr="00655C9E">
        <w:rPr>
          <w:lang w:val="en-US"/>
        </w:rPr>
        <w:instrText xml:space="preserve">ons </w:instrText>
      </w:r>
      <w:r w:rsidRPr="00A01BF8">
        <w:rPr>
          <w:lang w:val="en-US"/>
        </w:rPr>
        <w:instrText>t</w:instrText>
      </w:r>
      <w:r w:rsidRPr="00410A69">
        <w:rPr>
          <w:lang w:val="en-US"/>
          <w:rPrChange w:id="19" w:author="Correcteur" w:date="2025-06-26T15:24:00Z">
            <w:rPr/>
          </w:rPrChange>
        </w:rPr>
        <w:instrText>h</w:instrText>
      </w:r>
      <w:r>
        <w:instrText>at covers the entire spectrum of lesions in morbidly obese patients. A cohort of 679 obese patients undergoing liver biopsy at the time of bariatric surgery was studied. An algorithm for segregating lesions into normal liver, NAFLD, or nonalcoholic steatohepatitis (NASH) was built based on semiquantitative evaluation of steatosis, hepatocellular ballooning, and lobular inflammation. For each case, the SAF score was created including the semiquantitative scoring of steatosis (S), activity (A), and fibrosis (F). Based on the algorithm, 230 obese patients (34%) were categorized as NASH, 291 (43%) as NAFLD without NASH, and 158 (23%) as not NAFLD. The activity score (ballooning + lobular inflammation) enabled discriminating NASH because all patients with NASH had A ≥ 2, whereas no patients with A &lt; 2 had NASH. This score was closely correlated with both alanine aminotransferase (ALT) and aspartate aminotransferase (AST) (P &lt; 0.0001, analysis of variance [ANOVA]). Comparison of transaminase levels between patients with normal liver and pure steatosis did not reveal significant differences, thus lending support to the proposal not to include steatosis in the activity score but to report it separately in the SAF score. In the validation series, the interobserver agreement for the diagnosis of NASH was excellent (κ = 0.80) between liver pathologists. There was no discrepancy between the initial diagnosis and the diagnosis proposed using the algorithm.\nCONCLUSION: We propose a simple but robust algorithm for categorizing liver lesions in NAFLD patients. Because liver lesions in obese patients may display a continuous spectrum of histologic lesions, we suggest describing liver lesions using the SAF score.","container-title":"Hepatology (Baltimore, Md.)","DOI":"10.1002/hep.25889","ISSN":"1527-3350","issue":"5","journalAbbreviation":"Hepatology","language":"eng","note":"PMID: 22707395","page":"1751-1759","source":"PubMed","title":"Histopathological algorithm and scoring system for evaluation of liver lesions in morbidly obese patients","volume":"56","author":[{"family":"Bedossa","given":"Pierre"},{"family":"Poitou","given":"Christine"},{"family":"Veyrie","given":"Nicolas"},{"family":"Bouillot","given":"Jean-Luc"},{"family":"Basdevant","given":"Arnaud"},{"family":"Paradis","given":"Valerie"},{"family":"Tordjman","given":"Joan"},{"family":"Clement","given":"Karine"}],"issued":{"date-parts":[["2012",11]]}}},{"id":873,"uris":["http://zotero.org/users/3243483/items/EXM3K2QI"],"itemData":{"id":873,"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w:instrText>
      </w:r>
      <w:r w:rsidRPr="00210574">
        <w:rPr>
          <w:lang w:val="en-US"/>
        </w:rPr>
        <w:instrText xml:space="preserve">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&gt; or =5 correlated with a diagnosis of NASH, and biopsies with scores of less than 3 were diagnosed as \"not NASH.\"","container-title":"Hepatology (Baltimore, Md.)","DOI":"10.1002/hep.20701","ISSN":"0270-9139","issue":"6","journalAbbreviation":"Hepatology","language":"eng","note":"PMID: 15915461","page":"1313-1321","source":"PubMed","title":"Design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J."},{"literal":"Nonalcoholic Steatohepatitis Clinical Research Network"}],"issued":{"date-parts":[["2005",6]]}}}],"schema":"https://github.com/citation-style-language/schema/raw/master/csl-citation.json"}</w:instrText>
      </w:r>
      <w:r>
        <w:fldChar w:fldCharType="separate"/>
      </w:r>
      <w:bookmarkStart w:id="20" w:name="__Fieldmark__167_4181576490"/>
      <w:r>
        <w:rPr>
          <w:rFonts w:cs="Calibri"/>
          <w:sz w:val="24"/>
          <w:lang w:val="en-GB"/>
        </w:rPr>
        <w:t>(</w:t>
      </w:r>
      <w:bookmarkStart w:id="21" w:name="__Fieldmark__738_3316668868"/>
      <w:r>
        <w:rPr>
          <w:rFonts w:cs="Calibri"/>
          <w:sz w:val="24"/>
          <w:lang w:val="en-GB"/>
        </w:rPr>
        <w:t>4</w:t>
      </w:r>
      <w:bookmarkStart w:id="22" w:name="__Fieldmark__668_3581465549"/>
      <w:bookmarkStart w:id="23" w:name="__Fieldmark__30_3923192404"/>
      <w:bookmarkStart w:id="24" w:name="__Fieldmark__48_3942317371"/>
      <w:r>
        <w:rPr>
          <w:rFonts w:cs="Calibri"/>
          <w:sz w:val="24"/>
          <w:lang w:val="en-GB"/>
        </w:rPr>
        <w:t>,6,7)</w:t>
      </w:r>
      <w:r>
        <w:fldChar w:fldCharType="end"/>
      </w:r>
      <w:bookmarkEnd w:id="20"/>
      <w:bookmarkEnd w:id="21"/>
      <w:bookmarkEnd w:id="22"/>
      <w:bookmarkEnd w:id="23"/>
      <w:bookmarkEnd w:id="24"/>
      <w:r>
        <w:rPr>
          <w:rFonts w:cstheme="minorHAnsi"/>
          <w:color w:val="000000"/>
          <w:sz w:val="24"/>
          <w:szCs w:val="24"/>
          <w:lang w:val="en-US"/>
        </w:rPr>
        <w:t xml:space="preserve">. Moreover, it is a costly procedure. Taken together, these elements explain that, despite the high </w:t>
      </w:r>
      <w:commentRangeStart w:id="25"/>
      <w:r>
        <w:rPr>
          <w:rFonts w:cstheme="minorHAnsi"/>
          <w:color w:val="000000"/>
          <w:sz w:val="24"/>
          <w:szCs w:val="24"/>
          <w:lang w:val="en-US"/>
        </w:rPr>
        <w:t xml:space="preserve">frequency </w:t>
      </w:r>
      <w:commentRangeEnd w:id="25"/>
      <w:r w:rsidR="00410A69">
        <w:rPr>
          <w:rStyle w:val="Marquedecommentaire"/>
        </w:rPr>
        <w:commentReference w:id="25"/>
      </w:r>
      <w:r>
        <w:rPr>
          <w:rFonts w:cstheme="minorHAnsi"/>
          <w:color w:val="000000"/>
          <w:sz w:val="24"/>
          <w:szCs w:val="24"/>
          <w:lang w:val="en-US"/>
        </w:rPr>
        <w:t xml:space="preserve">of MAFLD in the general population, a hepatic </w:t>
      </w:r>
      <w:r w:rsidRPr="004270A6">
        <w:rPr>
          <w:rFonts w:cstheme="minorHAnsi"/>
          <w:color w:val="000000"/>
          <w:sz w:val="24"/>
          <w:szCs w:val="24"/>
          <w:lang w:val="en-US"/>
        </w:rPr>
        <w:t xml:space="preserve">biopsy cannot be carried out systematically and routinely repeated during the follow-up when evaluating the efficiency of therapeutic recommendations. Importantly, alternative tests have been proposed, including the evaluation of biological parameters determined </w:t>
      </w:r>
      <w:r w:rsidRPr="004270A6">
        <w:rPr>
          <w:rFonts w:cstheme="minorHAnsi"/>
          <w:i/>
          <w:iCs/>
          <w:color w:val="000000"/>
          <w:sz w:val="24"/>
          <w:szCs w:val="24"/>
          <w:lang w:val="en-US"/>
        </w:rPr>
        <w:t>a priori</w:t>
      </w:r>
      <w:r w:rsidRPr="004270A6">
        <w:rPr>
          <w:rFonts w:cstheme="minorHAnsi"/>
          <w:color w:val="000000"/>
          <w:sz w:val="24"/>
          <w:szCs w:val="24"/>
          <w:lang w:val="en-US"/>
        </w:rPr>
        <w:t xml:space="preserve"> and imaging </w:t>
      </w:r>
      <w:r w:rsidRPr="004270A6">
        <w:rPr>
          <w:sz w:val="24"/>
          <w:szCs w:val="24"/>
        </w:rPr>
        <w:fldChar w:fldCharType="begin"/>
      </w:r>
      <w:r w:rsidRPr="004270A6">
        <w:rPr>
          <w:sz w:val="24"/>
          <w:szCs w:val="24"/>
          <w:lang w:val="en-US"/>
        </w:rPr>
        <w:instrText>ADDIN ZOTERO_ITEM CSL_CITATION {"citationID":"wYf0crkF","properties":{"formattedCitation":"(8,9)","plainCitation":"(8,9)","noteIndex":0},"citationItems":[{"id":891,"uris":["http://zotero.org/users/3243483/items/8T9FKNIX"],"itemData":{"id":891,"type":"article-journal","abstract":"Nonalcoholic fatty liver disease (NAFLD) is estimated to afflict approximately 1 billion individuals worldwide. In a subset of NAFLD patients, who have the progressive form of NAFLD termed nonalcoholic steatohepatitis (NASH), it can progress to advanced fibrosis, cirrhosis, hepatocellular carcinoma, and liver-related morbidity and mortality. NASH is typically characterized by a specific pattern on liver histology, including steatosis, lobular inflammation, and ballooning with or without peri-sinusoidal fibrosis. Thus, key issues in NAFLD patients are the differentiation of NASH from simple steatosis and identification of advanced hepatic fibrosis. Until now, liver biopsy has been the gold standard for identifying these 2 critical end points, but has well-known limitations, including invasiveness; rare but potentially life-threatening complications; poor acceptability; sampling variability; and cost. Furthermore, due to the epidemic proportion of individuals with NAFLD worldwide, liver biopsy evaluation is impractical, and noninvasive assessment for the diagnosis of NASH and fibrosis is needed. Although much of the work remains to be done in establishing cost-effective strategies for screening for NASH, advanced fibrosis, and cirrhosis, in this review, we summarize the current state of the noninvasive assessment of liver disease in NAFLD, and we provide an expert synthesis of how these noninvasive tools could be utilized in clinical practice. Finally, we also list the key areas of research priorities in this area to move forward clinical practice.","container-title":"Gastroenterology","DOI":"10.1053/j.gastro.2018.12.036","ISSN":"0016-5085","issue":"5","journalAbbreviation":"Gastroenterology","note":"PMID: 30660725\nPMCID: PMC7505052","page":"1264-1281.e4","source":"PubMed Central","title":"Noninvasive Assessment of Liver Disease in Patients With Nonalcoholic Fatty Liver Disease","volume":"156","author":[{"family":"Castera","given":"Laurent"},{"family":"Friedrich-Rust","given":"Mireen"},{"family":"Loomba","given":"Rohit"}],"issued":{"date-parts":[["2019",4]]}}},{"id":894,"uris":["http://zotero.org/users/3243483/items/8X2IBFD4"],"itemData":{"id":894,"type":"article-journal","abstract":"The correct identification of patients at increased risk of non-alcoholic steatohepatitis (NASH) and advanced fibrosis is a critical step in the assessment of non-alcoholic fatty liver disease (NAFLD). Since liver biopsy is invasive, expensive and prone to sampling error, several clinical prediction rules and blood-based biomarkers have been developed as attract</w:instrText>
      </w:r>
      <w:r w:rsidRPr="004270A6">
        <w:rPr>
          <w:sz w:val="24"/>
          <w:szCs w:val="24"/>
        </w:rPr>
        <w:instrText>ive and affordable alternatives for identification of patients at high risk of NASH and advanced fibrosis. Current biomarkers constitute predictive models (e.g. NAFLD fibrosis score, FIB-4 index and BARD score) or direct measures of inflammation (e.g. circulating keratin 18 fragments), or fibrosis (e.g. FibroTest®, ELF™ or Pro-C3 tests). In the clinical setting, biomarkers may discriminate between patients with NASH or advanced fibrosis, predict dynamic changes in NASH/fibrosis over time, and provide long-term prognostic information. Although clinically useful, current biomarker predictions may be influenced by hepatic and extrahepatic conditions (e.g. age, patient comorbidities, and fibrosis or NASH prevalence), which may lead to inaccurate estimates in small subsamples of patients. No highly sensitive and specific tests are available to differentiate NASH from simple steatosis. However, diagnostic accuracy can be improved by combining blood biomarkers. NAFLD</w:instrText>
      </w:r>
      <w:r w:rsidRPr="004270A6">
        <w:rPr>
          <w:sz w:val="24"/>
          <w:szCs w:val="24"/>
          <w:lang w:val="en-US"/>
        </w:rPr>
        <w:instrText xml:space="preserve"> fibrosis score and FIB-4 index are both cost-effective and highly sensitive tools to exclude patients with advanced fibrosis. Moreover, their higher scores may identify patients at higher risk of non-liver- and liver-related morbidity and mortality. More expensive tests such as FibroTest or ELF are more specific for detection of patients with significant and advanced fibrosis. Recent efforts have concentrated on \"omics\" approaches for developing and validating novel biomarkers. Herein, we describe currently available clinical prediction rules and blood-based biomarkers for identifying NASH and advanced fibrosis in patients with NAFLD, discussing their advantages and disadvantages, as well as their potential clinical utility for predicting dynamic changes over time and identifying patients at increased risk of adverse outcomes.","container-title":"Journal of Hepatology","DOI":"10.1016/j.jhep.2017.11.013","ISSN":"1600-0641","issue":"2","journalAbbreviation":"J Hepatol","language":"eng","note":"PMID: 29154965","page":"305-315","source":"PubMed","title":"Non-invasive assessment of non-alcoholic fatty liver disease: Clinical prediction rules and blood-based biomarkers","title-short":"Non-invasive assessment of non-alcoholic fatty liver disease","volume":"68","author":[{"family":"Vilar-Gomez","given":"Eduardo"},{"family":"Chalasani","given":"Naga"}],"issued":{"date-parts":[["2018",2]]}}}],"schema":"https://github.com/citation-style-language/schema/raw/master/csl-citation.json"}</w:instrText>
      </w:r>
      <w:r w:rsidRPr="004270A6">
        <w:rPr>
          <w:sz w:val="24"/>
          <w:szCs w:val="24"/>
        </w:rPr>
        <w:fldChar w:fldCharType="separate"/>
      </w:r>
      <w:bookmarkStart w:id="26" w:name="__Fieldmark__186_4181576490"/>
      <w:r w:rsidRPr="004270A6">
        <w:rPr>
          <w:rFonts w:ascii="Calibri" w:hAnsi="Calibri" w:cs="Calibri"/>
          <w:sz w:val="24"/>
          <w:szCs w:val="24"/>
          <w:lang w:val="en-GB"/>
        </w:rPr>
        <w:t>(</w:t>
      </w:r>
      <w:bookmarkStart w:id="27" w:name="__Fieldmark__769_3316668868"/>
      <w:r w:rsidRPr="004270A6">
        <w:rPr>
          <w:rFonts w:ascii="Calibri" w:hAnsi="Calibri" w:cs="Calibri"/>
          <w:sz w:val="24"/>
          <w:szCs w:val="24"/>
          <w:lang w:val="en-GB"/>
        </w:rPr>
        <w:t>8</w:t>
      </w:r>
      <w:bookmarkStart w:id="28" w:name="__Fieldmark__65_3942317371"/>
      <w:bookmarkStart w:id="29" w:name="__Fieldmark__679_3581465549"/>
      <w:bookmarkStart w:id="30" w:name="__Fieldmark__37_3923192404"/>
      <w:r w:rsidRPr="004270A6">
        <w:rPr>
          <w:rFonts w:ascii="Calibri" w:hAnsi="Calibri" w:cs="Calibri"/>
          <w:sz w:val="24"/>
          <w:szCs w:val="24"/>
          <w:lang w:val="en-GB"/>
        </w:rPr>
        <w:t>,9)</w:t>
      </w:r>
      <w:r w:rsidRPr="004270A6">
        <w:rPr>
          <w:sz w:val="24"/>
          <w:szCs w:val="24"/>
        </w:rPr>
        <w:fldChar w:fldCharType="end"/>
      </w:r>
      <w:bookmarkEnd w:id="26"/>
      <w:bookmarkEnd w:id="27"/>
      <w:bookmarkEnd w:id="28"/>
      <w:bookmarkEnd w:id="29"/>
      <w:bookmarkEnd w:id="30"/>
      <w:r w:rsidRPr="004270A6">
        <w:rPr>
          <w:rFonts w:cstheme="minorHAnsi"/>
          <w:color w:val="000000"/>
          <w:sz w:val="24"/>
          <w:szCs w:val="24"/>
          <w:lang w:val="en-US"/>
        </w:rPr>
        <w:t xml:space="preserve">. </w:t>
      </w:r>
      <w:commentRangeStart w:id="31"/>
      <w:r w:rsidRPr="004270A6">
        <w:rPr>
          <w:rFonts w:cstheme="minorHAnsi"/>
          <w:color w:val="000000"/>
          <w:sz w:val="24"/>
          <w:szCs w:val="24"/>
          <w:lang w:val="en-US"/>
        </w:rPr>
        <w:t>In addition, the use of omics approaches</w:t>
      </w:r>
      <w:commentRangeEnd w:id="31"/>
      <w:r w:rsidR="00A74DDE">
        <w:rPr>
          <w:rStyle w:val="Marquedecommentaire"/>
        </w:rPr>
        <w:commentReference w:id="31"/>
      </w:r>
      <w:r w:rsidRPr="004270A6">
        <w:rPr>
          <w:rFonts w:cstheme="minorHAnsi"/>
          <w:color w:val="000000"/>
          <w:sz w:val="24"/>
          <w:szCs w:val="24"/>
          <w:lang w:val="en-US"/>
        </w:rPr>
        <w:t xml:space="preserve">, together with machine learning algorithms, have been proposed </w:t>
      </w:r>
      <w:r w:rsidRPr="004270A6">
        <w:rPr>
          <w:sz w:val="24"/>
          <w:szCs w:val="24"/>
        </w:rPr>
        <w:fldChar w:fldCharType="begin"/>
      </w:r>
      <w:r w:rsidRPr="004270A6">
        <w:rPr>
          <w:sz w:val="24"/>
          <w:szCs w:val="24"/>
          <w:lang w:val="en-US"/>
        </w:rPr>
        <w:instrText>ADDIN ZOTERO_ITEM CSL_CITATION {"citationID":"I63lPbzs","properties":{"formattedCitation":"(10)","plainCitation":"(10)","noteIndex":0},"citationItems":[{"id":950,"uris":["http://zotero.org/users/3243483/items/S3HJYGFR"],"itemData":{"id":950,"type":"article-journal","abstract":"Nonalcoholic fatty liver disease (NAFLD) affects 25% of the global adult population and is the most common chronic liver disease worldwide. Nonalcoholic steatohepatitis (NASH) is the active form of NAFLD, with hepatic necroinflammation and faster fibrosis progression. With an increasing number of patients developing NASH-related end-stage liver disease and pharmacological treatments on the horizon, there is a pressing need to develop NAFLD and NASH biomarkers for prognostication, selection of patients for treatment and monitoring. This requirement is particularly true as liver biopsy utility is limited by its invasive nature, poor patient acceptability and sampling variability. This article reviews current and potential biomarkers for different features of NAFLD, namely, steatosis, necroinflammation and fibrosis. For each biomarker, we evaluate its accuracy, reproducibility, responsiveness, feasibility and limitations. We cover biochemical, imaging and genetic biomarkers and discuss biomarker discovery in the omics era.","container-title":"Nature Reviews Gastroenterology &amp; Hepatology","DOI":"10.1038/s41575-018-0014-9","ISSN":"1759-5053","issue":"8","journalAbbreviation":"Nat Rev Gastroenterol Hepatol","language":"en","note":"Bandiera_abtest: a\nCg_type: Nature Research Journals\nnumber: 8\nPrimary_atype: Reviews\npublisher: Nature Publishing Group\nSubject_term: Biomarkers;Medical imaging;Non-alcoholic fatty liver disease;Non-alcoholic steatohepatitis\nSubject_term_id: biomarkers;medical-imaging;non-alcoholic-fatty-liver-disease;non-alcoholic-steatohepatitis","page":"461-478","source":"www.nature.com","title":"Noninvasive biomarkers in NAFLD and NASH — current progress and future promise","volume":"15","author":[{"family":"Wong","given":"Vincent Wai-Sun"},{"family":"Adams","given":"Leon A."},{"family":"Lédinghen","given":"Victor","non-dropping-particle":"de"},{"family":"Wong","given":"Grace Lai-Hung"},{"family":"Sookoian","given":"Silvia"}],"issued":{"date-parts":[["2018",8]]}}}],"schema":"https://github.com/citation-style-language/schema/raw/master/csl-citation.json"}</w:instrText>
      </w:r>
      <w:r w:rsidRPr="004270A6">
        <w:rPr>
          <w:sz w:val="24"/>
          <w:szCs w:val="24"/>
        </w:rPr>
        <w:fldChar w:fldCharType="separate"/>
      </w:r>
      <w:bookmarkStart w:id="32" w:name="__Fieldmark__201_4181576490"/>
      <w:r w:rsidRPr="004270A6">
        <w:rPr>
          <w:rFonts w:ascii="Calibri" w:hAnsi="Calibri" w:cs="Calibri"/>
          <w:sz w:val="24"/>
          <w:szCs w:val="24"/>
          <w:lang w:val="en-GB"/>
        </w:rPr>
        <w:t>(</w:t>
      </w:r>
      <w:bookmarkStart w:id="33" w:name="__Fieldmark__781_3316668868"/>
      <w:r w:rsidRPr="004270A6">
        <w:rPr>
          <w:rFonts w:ascii="Calibri" w:hAnsi="Calibri" w:cs="Calibri"/>
          <w:sz w:val="24"/>
          <w:szCs w:val="24"/>
          <w:lang w:val="en-GB"/>
        </w:rPr>
        <w:t>10)</w:t>
      </w:r>
      <w:r w:rsidRPr="004270A6">
        <w:rPr>
          <w:sz w:val="24"/>
          <w:szCs w:val="24"/>
        </w:rPr>
        <w:fldChar w:fldCharType="end"/>
      </w:r>
      <w:bookmarkEnd w:id="32"/>
      <w:bookmarkEnd w:id="33"/>
      <w:r w:rsidRPr="004270A6">
        <w:rPr>
          <w:rFonts w:cstheme="minorHAnsi"/>
          <w:color w:val="000000"/>
          <w:sz w:val="24"/>
          <w:szCs w:val="24"/>
          <w:lang w:val="en-US"/>
        </w:rPr>
        <w:t xml:space="preserve">. </w:t>
      </w:r>
      <w:r w:rsidRPr="004270A6">
        <w:rPr>
          <w:rFonts w:ascii="Calibri" w:hAnsi="Calibri" w:cs="Calibri"/>
          <w:color w:val="000000"/>
          <w:sz w:val="24"/>
          <w:szCs w:val="24"/>
          <w:lang w:val="en-US"/>
        </w:rPr>
        <w:t xml:space="preserve">A minimally invasive, easy-to-perform, and inexpensive method to diagnose MAFLD and assess its severity, as well as for monitoring the effectiveness of therapeutic </w:t>
      </w:r>
      <w:del w:id="34" w:author="Olivier Loreal" w:date="2025-06-30T12:53:00Z">
        <w:r w:rsidRPr="004270A6" w:rsidDel="00A74DDE">
          <w:rPr>
            <w:rFonts w:ascii="Calibri" w:hAnsi="Calibri" w:cs="Calibri"/>
            <w:color w:val="000000"/>
            <w:sz w:val="24"/>
            <w:szCs w:val="24"/>
            <w:lang w:val="en-US"/>
          </w:rPr>
          <w:delText>protocols</w:delText>
        </w:r>
      </w:del>
      <w:ins w:id="35" w:author="Olivier Loreal" w:date="2025-06-30T12:53:00Z">
        <w:r w:rsidR="00A74DDE">
          <w:rPr>
            <w:rFonts w:ascii="Calibri" w:hAnsi="Calibri" w:cs="Calibri"/>
            <w:color w:val="000000"/>
            <w:sz w:val="24"/>
            <w:szCs w:val="24"/>
            <w:lang w:val="en-US"/>
          </w:rPr>
          <w:t>management</w:t>
        </w:r>
      </w:ins>
      <w:r w:rsidRPr="004270A6">
        <w:rPr>
          <w:rFonts w:ascii="Calibri" w:hAnsi="Calibri" w:cs="Calibri"/>
          <w:color w:val="000000"/>
          <w:sz w:val="24"/>
          <w:szCs w:val="24"/>
          <w:lang w:val="en-US"/>
        </w:rPr>
        <w:t xml:space="preserve">, is still needed </w:t>
      </w:r>
      <w:r w:rsidRPr="004270A6">
        <w:rPr>
          <w:rFonts w:ascii="Calibri" w:hAnsi="Calibri" w:cs="Calibri"/>
          <w:sz w:val="24"/>
          <w:szCs w:val="24"/>
        </w:rPr>
        <w:fldChar w:fldCharType="begin"/>
      </w:r>
      <w:r w:rsidRPr="004270A6">
        <w:rPr>
          <w:rFonts w:ascii="Calibri" w:hAnsi="Calibri" w:cs="Calibri"/>
          <w:sz w:val="24"/>
          <w:szCs w:val="24"/>
          <w:lang w:val="en-US"/>
        </w:rPr>
        <w:instrText>ADDIN ZOTERO_ITEM CSL_CITATION {"citationID":"JEQxwuSQ","properties":{"formattedCitation":"(11,12)","plainCitation":"(11,12)","dontUpdate":true,"noteIndex":0},"citationItems":[{"id":868,"uris":["http://zotero.org/users/3243483/items/HTQ3PKFX"],"itemData":{"id":868,"type":"article-journal","abstract":"Non-alcoholic fatty liver disease (NAFLD) is one of the most common diseases worldwide, affecting more than 30% of general population. High-fat diets, physical inactivity and obesity, all prevalent in the western societies, are strongly associated with the development and progression of NAFLD. Current drug therapies have not consistently shown substantial beneficial effects. Thus, lifestyle modification appears to be the optimal intervention in combating the disease. Accordingly, several studies have concluded that weight loss, via increase in physical activity, and dietary interventions could potential ameliorate biochemical, histological, and structural abnormalities of non-alcoholic fatty liver disease. The aim of this review is to summarize the findings of these lifestyle intervention studies and discuss the implementation of each intervention, and its effectiveness in the management of the disease in everyday clinical practice.","container-title":"Current Vascular Pharmacology","DOI":"10.2174/1570161115666170621080835","ISSN":"1875-6212","issue":"3","journalAbbreviation":"Curr Vasc Pharmacol","language":"eng","note":"PMID: 28637408","page":"239-245","source":"PubMed","title":"Lifestyle Modifications in Non-Alcoholic Fatty Liver Disease and Non- Alcoholic Steatohepatitis","volume":"16","author":[{"family":"Stavropoulos","given":"Konstantinos"},{"family":"Imprialos","given":"Konstantinos"},{"family":"Pittaras","given":"Andreas"},{"family":"Faselis","given":"Charles"},{"family":"Narayan","given":"Puneet"},{"family":"Kokkinos","given":"Peter"}],"issued":{"date-parts":[["2018"]]}}},{"id":865,"uris":["http://zotero.org/users/3243483/items/NR8V2J29"],"itemData":{"id":865,"type":"article-journal","abstract":"IMPORTANCE: Nonalcoholic fatty liver disease (NAFLD) is a prevalent risk factor for chronic liver disease and cardiovascular disease.\nOBJECTIVE: To compare the effects of moderate and vigorous exercise on intrahepatic triglyceride content and metabolic risk factors among patients with NAFLD.\nDESIGN, SETTING, AND PARTICIPANTS: In this randomized clinical trial, participants with central obesity and NAFLD were recruited from community-based screening in Xiamen, China, from December 1, 2011, through December 25, 2013. Data analysis was performed from August 28, 2015, through December 15, 2015.\nINTERVENTIONS: Participants were randomly assigned to vigorous-moderate exercise (jogging 150 minutes per week at 65%-80% of maximum heart rate for 6 months</w:instrText>
      </w:r>
      <w:r w:rsidRPr="004270A6">
        <w:rPr>
          <w:rFonts w:ascii="Calibri" w:hAnsi="Calibri" w:cs="Calibri"/>
          <w:sz w:val="24"/>
          <w:szCs w:val="24"/>
        </w:rPr>
        <w:instrText xml:space="preserve"> and brisk walking 150 minutes per week at 45%-55% of maximum heart rate for another 6 months), moderate exercise (brisk walking 150 minutes per week for 12 months), or no exercise.\nMAIN OUTCOMES AND MEASURES: Primary outcome, change in intrahepatic triglyceride content measured by proton magnetic resonance spectroscopy at 6 and 12 months; secondary outcomes, changes in body weight, waist circumference, body fat, and metabolic risk factors.\nRESULTS: A total of 220 individuals (mean [SD] age, 53.9 [7.1] years; 149 woman [67.7%]) were randomly assigned to control (n = 74), moderate exercise (n = 73), and vigorous-moderate exercise (n = 73) groups. Of them, 211 (95.9%) completed the 6-month follow-up visit; 208 (94.5%) completed the 12-month follow-up visit. Intrahepatic triglyceride content was reduced by 5.0% (95% CI, -7.2% to 2.8%; P &lt; .001) in the vigorous-moderate exercise group and 4.2% (95% CI, -6.3% to -2.0%; P &lt; .001) in the moderate exercise group compared with the control group at the 6-month assessment. It was reduced by 3.9% (95% CI, -6.0% to -1.7%; P &lt; .001) in the vigorous-moderate exercise group and 3.5% (95% CI, -5.6% to -1.3%; P = .002) in the moderate exercise group compared with the control group at the 12-month assessment. Changes in intrahepatic triglyceride content were not significantly different between vigorous-moderate and moderate exercise at the 6- or 12-month assessment. Body weight, waist circumference, and blood pressure were significantly reduced in the vigorous-moderate exercise group compared with the moderate exercise and control groups at the 6-month assessment and in the vigorous-moderate and moderate exercise groups compared with the control group at the 12-month assessment. In addition, body fat was significantly reduced in the vigorous-moderate exercise group compared with the moderate exercise and control groups at the 12-month assessment. After adjusting for weight loss, the net changes in intrahepatic triglyceride content were diminished and became nonsign</w:instrText>
      </w:r>
      <w:r w:rsidRPr="00410A69">
        <w:rPr>
          <w:rFonts w:ascii="Calibri" w:hAnsi="Calibri" w:cs="Calibri"/>
          <w:sz w:val="24"/>
          <w:szCs w:val="24"/>
          <w:lang w:val="en-US"/>
          <w:rPrChange w:id="36" w:author="Correcteur" w:date="2025-06-26T15:24:00Z">
            <w:rPr>
              <w:rFonts w:ascii="Calibri" w:hAnsi="Calibri" w:cs="Calibri"/>
              <w:sz w:val="24"/>
              <w:szCs w:val="24"/>
            </w:rPr>
          </w:rPrChange>
        </w:rPr>
        <w:instrText>ificant between the exercise and control groups (except for the moderate exercise group at the 6-month assessment).\nCONCLUSIONS AND RELEVANCE: Vigorous and moderate exercise were equally effective in reducing intrahepatic triglyceride content; the effect appeared to be largely mediated by weight loss.\nTRIAL REGISTRATION: clinicaltrials.gov Identifier: NCT01418027.","container-title":"JAMA internal medicine","DOI":"10.1001/jamainternmed.2016.3202","ISSN":"2168-6114","issue":"8","journalAbbreviation":"JAMA Intern Med","language":"eng","note":"PMID: 27379904","page":"1074-1082","source":"PubMed","title":"Effects of Moderate and Vigorous Exercise on Nonalcoholic Fatty Liver Disease: A Randomized Clinical Trial","title-short":"Effects of Moderate and Vigorous Exercise on Nonalcoholic Fatty Liver Disease","volume":"176","author":[{"family":"Zhang","given":"Hui-Jie"},{"family":"He","given":"Jiang"},{"family":"Pan","given":"Ling-Ling"},{"family":"Ma","given":"Zhi-Min"},{"family":"Han","given":"Cheng-Kun"},{"family":"Chen","given":"Chung-Shiuan"},{"family":"Chen","given":"Zheng"},{"family":"Han","given":"Hai-Wei"},{"family":"Chen","given":"Shi"},{"family":"Sun","given":"Qian"},{"family":"Zhang","given":"Jun-Feng"},{"family":"Li","given":"Zhi-Bin"},{"family":"Yang","given":"Shu-Yu"},{"family":"Li","given":"Xue-Jun"},{"family":"Li","given":"Xiao-Ying"}],"issued":{"date-parts":[["2016",8,1]]}}}],"schema":"https://github.com/citation-style-language/schema/raw/master/csl-citation.json"}</w:instrText>
      </w:r>
      <w:r w:rsidRPr="004270A6">
        <w:rPr>
          <w:rFonts w:ascii="Calibri" w:hAnsi="Calibri" w:cs="Calibri"/>
          <w:sz w:val="24"/>
          <w:szCs w:val="24"/>
        </w:rPr>
        <w:fldChar w:fldCharType="separate"/>
      </w:r>
      <w:bookmarkStart w:id="37" w:name="__Fieldmark__218_4181576490"/>
      <w:r w:rsidRPr="004270A6">
        <w:rPr>
          <w:rFonts w:ascii="Calibri" w:hAnsi="Calibri" w:cs="Calibri"/>
          <w:sz w:val="24"/>
          <w:szCs w:val="24"/>
          <w:lang w:val="en-US"/>
        </w:rPr>
        <w:t>(</w:t>
      </w:r>
      <w:bookmarkStart w:id="38" w:name="__Fieldmark__830_3316668868"/>
      <w:r w:rsidRPr="004270A6">
        <w:rPr>
          <w:rFonts w:ascii="Calibri" w:hAnsi="Calibri" w:cs="Calibri"/>
          <w:sz w:val="24"/>
          <w:szCs w:val="24"/>
          <w:lang w:val="en-US"/>
        </w:rPr>
        <w:t>1</w:t>
      </w:r>
      <w:bookmarkStart w:id="39" w:name="__Fieldmark__98_3942317371"/>
      <w:bookmarkStart w:id="40" w:name="__Fieldmark__692_3581465549"/>
      <w:bookmarkStart w:id="41" w:name="__Fieldmark__44_3923192404"/>
      <w:r w:rsidRPr="004270A6">
        <w:rPr>
          <w:rFonts w:ascii="Calibri" w:hAnsi="Calibri" w:cs="Calibri"/>
          <w:sz w:val="24"/>
          <w:szCs w:val="24"/>
          <w:lang w:val="en-US"/>
        </w:rPr>
        <w:t>1, 12)</w:t>
      </w:r>
      <w:r w:rsidRPr="004270A6">
        <w:rPr>
          <w:rFonts w:ascii="Calibri" w:hAnsi="Calibri" w:cs="Calibri"/>
          <w:sz w:val="24"/>
          <w:szCs w:val="24"/>
        </w:rPr>
        <w:fldChar w:fldCharType="end"/>
      </w:r>
      <w:bookmarkEnd w:id="37"/>
      <w:bookmarkEnd w:id="38"/>
      <w:bookmarkEnd w:id="39"/>
      <w:bookmarkEnd w:id="40"/>
      <w:bookmarkEnd w:id="41"/>
      <w:r w:rsidRPr="004270A6">
        <w:rPr>
          <w:rFonts w:ascii="Calibri" w:hAnsi="Calibri" w:cs="Calibri"/>
          <w:color w:val="000000"/>
          <w:sz w:val="24"/>
          <w:szCs w:val="24"/>
          <w:lang w:val="en-US"/>
        </w:rPr>
        <w:t xml:space="preserve">. </w:t>
      </w:r>
    </w:p>
    <w:p w14:paraId="18612D82" w14:textId="77777777" w:rsidR="004270A6" w:rsidRPr="004270A6" w:rsidRDefault="004270A6" w:rsidP="004270A6">
      <w:pPr>
        <w:spacing w:line="360" w:lineRule="auto"/>
        <w:ind w:firstLine="708"/>
        <w:jc w:val="both"/>
        <w:rPr>
          <w:rFonts w:ascii="Calibri" w:hAnsi="Calibri" w:cs="Calibri"/>
          <w:color w:val="000000"/>
          <w:sz w:val="24"/>
          <w:szCs w:val="24"/>
          <w:lang w:val="en-US"/>
        </w:rPr>
      </w:pPr>
      <w:r w:rsidRPr="004270A6">
        <w:rPr>
          <w:rFonts w:ascii="Calibri" w:hAnsi="Calibri" w:cs="Calibri"/>
          <w:color w:val="000000"/>
          <w:sz w:val="24"/>
          <w:szCs w:val="24"/>
          <w:lang w:val="en-US"/>
        </w:rPr>
        <w:t xml:space="preserve">Noteworthy, members of our group and others </w:t>
      </w:r>
      <w:r w:rsidRPr="004270A6">
        <w:rPr>
          <w:rFonts w:ascii="Calibri" w:hAnsi="Calibri" w:cs="Calibri"/>
          <w:sz w:val="24"/>
          <w:szCs w:val="24"/>
        </w:rPr>
        <w:fldChar w:fldCharType="begin"/>
      </w:r>
      <w:r w:rsidRPr="00410A69">
        <w:rPr>
          <w:rFonts w:ascii="Calibri" w:hAnsi="Calibri" w:cs="Calibri"/>
          <w:sz w:val="24"/>
          <w:szCs w:val="24"/>
          <w:lang w:val="en-US"/>
          <w:rPrChange w:id="42" w:author="Correcteur" w:date="2025-06-26T15:24:00Z">
            <w:rPr>
              <w:rFonts w:ascii="Calibri" w:hAnsi="Calibri" w:cs="Calibri"/>
              <w:sz w:val="24"/>
              <w:szCs w:val="24"/>
            </w:rPr>
          </w:rPrChange>
        </w:rPr>
        <w:instrText>ADDIN ZOTERO_ITEM CSL_CITATION {"citationID":"Tkx4mnHf","properties":{"formattedCitation":"(14)","plainCitation":"(14)","noteIndex":0},"citationItems":[{"id":886,"uris":["http://zotero.org/users/3243483/items/F2XHPIEG"],"itemData":{"id":886,"type":"article-journal","abstract":"Non-alcoholic fatty liver disease is associated with obesity, diabetes, and metabolic syndrome. The detection of systemic metabolic changes associated with alterations in the liver status during non-alcoholic fatty liver disease could improve patient follow-up. The aim of the present study was to evaluate the potential of mid-infrared fibre evanescent wave spectroscopy as a minimum-invasive method for evaluating the liver status during non-alcoholic fatty liver disease. Seventy-five mice were subjected to a control, high-fat or high-fat-high carbohydrate diets. We analysed the serum biochemical parameters and mRNA levels of hepatic genes by quantitative RT-PCR. Steatosis was quantified by image analysis. The mid-infrared spectra were acquired from serum, and then analysed to develop a predictive model of the steatosis level. Animals subjected to enriched diets were obese. Hepatic steatosis was found in all animals. The relationship between the spectroscopy-predicted and observed levels of steatosis, expressed as percentages of the liver biopsy area, was not linear. A transition around 10% steatosis was observed, leading us to consider two distinct predictive models (&lt;10% and &gt;10%) based on two different sets of discriminative spectral variab</w:instrText>
      </w:r>
      <w:r w:rsidRPr="004270A6">
        <w:rPr>
          <w:rFonts w:ascii="Calibri" w:hAnsi="Calibri" w:cs="Calibri"/>
          <w:sz w:val="24"/>
          <w:szCs w:val="24"/>
          <w:lang w:val="en-US"/>
        </w:rPr>
        <w:instrText>les. The model performance was evaluated using random cross-validation (10%). The hypothesis that additional metabolic changes occur beyond this transition was supported by the fact that it was associated with increased serum ALT levels, and Col1</w:instrText>
      </w:r>
      <w:r w:rsidRPr="004270A6">
        <w:rPr>
          <w:rFonts w:ascii="Calibri" w:hAnsi="Calibri" w:cs="Calibri"/>
          <w:sz w:val="24"/>
          <w:szCs w:val="24"/>
        </w:rPr>
        <w:instrText>α</w:instrText>
      </w:r>
      <w:r w:rsidRPr="004270A6">
        <w:rPr>
          <w:rFonts w:ascii="Calibri" w:hAnsi="Calibri" w:cs="Calibri"/>
          <w:sz w:val="24"/>
          <w:szCs w:val="24"/>
          <w:lang w:val="en-US"/>
        </w:rPr>
        <w:instrText>1 chain mRNA levels. Our data suggest that mid-infrared spectroscopy combined with statistical analysis allows identifying serum mid-infrared signatures that reflect the liver status during non-alcoholic fatty liver disease.","container-title":"The Analyst","DOI":"10.1039/c6an00136j","ISSN":"1364-5528","issue":"22","journalAbbreviation":"Analyst","language":"eng","note":"PMID: 27704067","page":"6259-6269","source":"PubMed","title":"Mid-infrared fibre evanescent wave spectroscopy of serum allows fingerprinting of the hepatic metabolic status in mice","volume":"141","author":[{"family":"Le Corvec","given":"Maëna"},{"family":"Allain","given":"Coralie"},{"family":"Lardjane","given":"Salim"},{"family":"Cavey","given":"Thibault"},{"family":"Turlin","given":"Bruno"},{"family":"Fautrel","given":"Alain"},{"family":"Begriche","given":"Karima"},{"family":"Monbet","given":"Valérie"},{"family":"Fromenty","given":"Bernard"},{"family":"Leroyer","given":"Patricia"},{"family":"Guggenbuhl","given":"Pascal"},{"family":"Ropert","given":"Martine"},{"family":"Sire","given":"Olivier"},{"family":"Loréal","given":"Olivier"}],"issued":{"date-parts":[["2016",10,24]]}}}],"schema":"https://github.com/citation-style-language/schema/raw/master/csl-citation.json"}</w:instrText>
      </w:r>
      <w:r w:rsidRPr="004270A6">
        <w:rPr>
          <w:rFonts w:ascii="Calibri" w:hAnsi="Calibri" w:cs="Calibri"/>
          <w:sz w:val="24"/>
          <w:szCs w:val="24"/>
        </w:rPr>
        <w:fldChar w:fldCharType="separate"/>
      </w:r>
      <w:bookmarkStart w:id="43" w:name="__Fieldmark__233_4181576490"/>
      <w:r w:rsidRPr="004270A6">
        <w:rPr>
          <w:rFonts w:ascii="Calibri" w:hAnsi="Calibri" w:cs="Calibri"/>
          <w:sz w:val="24"/>
          <w:szCs w:val="24"/>
          <w:lang w:val="en-GB"/>
        </w:rPr>
        <w:t>(</w:t>
      </w:r>
      <w:bookmarkStart w:id="44" w:name="__Fieldmark__845_3316668868"/>
      <w:r w:rsidRPr="004270A6">
        <w:rPr>
          <w:rFonts w:ascii="Calibri" w:hAnsi="Calibri" w:cs="Calibri"/>
          <w:sz w:val="24"/>
          <w:szCs w:val="24"/>
          <w:lang w:val="en-GB"/>
        </w:rPr>
        <w:t>1</w:t>
      </w:r>
      <w:bookmarkStart w:id="45" w:name="__Fieldmark__49_3923192404"/>
      <w:bookmarkStart w:id="46" w:name="__Fieldmark__109_3942317371"/>
      <w:bookmarkStart w:id="47" w:name="__Fieldmark__700_3581465549"/>
      <w:r w:rsidRPr="004270A6">
        <w:rPr>
          <w:rFonts w:ascii="Calibri" w:hAnsi="Calibri" w:cs="Calibri"/>
          <w:sz w:val="24"/>
          <w:szCs w:val="24"/>
          <w:lang w:val="en-GB"/>
        </w:rPr>
        <w:t>4)</w:t>
      </w:r>
      <w:r w:rsidRPr="004270A6">
        <w:rPr>
          <w:rFonts w:ascii="Calibri" w:hAnsi="Calibri" w:cs="Calibri"/>
          <w:sz w:val="24"/>
          <w:szCs w:val="24"/>
        </w:rPr>
        <w:fldChar w:fldCharType="end"/>
      </w:r>
      <w:bookmarkEnd w:id="43"/>
      <w:bookmarkEnd w:id="44"/>
      <w:bookmarkEnd w:id="45"/>
      <w:bookmarkEnd w:id="46"/>
      <w:bookmarkEnd w:id="47"/>
      <w:r w:rsidRPr="004270A6">
        <w:rPr>
          <w:rFonts w:ascii="Calibri" w:hAnsi="Calibri" w:cs="Calibri"/>
          <w:color w:val="000000"/>
          <w:sz w:val="24"/>
          <w:szCs w:val="24"/>
          <w:lang w:val="en-US"/>
        </w:rPr>
        <w:t xml:space="preserve"> reported previously that mid-infrared (MIR) vibrational spectroscopy performed on serum could be useful in evaluating the presence of hepatic steatosis </w:t>
      </w:r>
      <w:r w:rsidRPr="004270A6">
        <w:rPr>
          <w:rFonts w:ascii="Calibri" w:hAnsi="Calibri" w:cs="Calibri"/>
          <w:sz w:val="24"/>
          <w:szCs w:val="24"/>
        </w:rPr>
        <w:fldChar w:fldCharType="begin"/>
      </w:r>
      <w:r w:rsidRPr="004270A6">
        <w:rPr>
          <w:rFonts w:ascii="Calibri" w:hAnsi="Calibri" w:cs="Calibri"/>
          <w:sz w:val="24"/>
          <w:szCs w:val="24"/>
          <w:lang w:val="en-US"/>
        </w:rPr>
        <w:instrText>ADDIN ZOTERO_ITEM CSL_CITATION {"citationID":"RMHFyuEJ","properties":{"formattedCitation":"(15\\uc0\\u8211{}17)","plainCitation":"(15–17)","noteIndex":0},"citationItems":[{"id":878,"uris":["http://zotero.org/users/3243483/items/RVVZ9MK6"],"itemData":{"id":878,"type":"article-journal","abstract":"Fiber evanescent wave spectroscopy (FEWS) explores the mid-infrared domain, providing information on functional chemical groups represented in the sample. Our goal is to evaluate whether spectral fingerprints obtained by FEWS might orientate clinical diagnosis. Serum samples from normal volunteers and from four groups of patients with metabolic abnormalities are analyzed by FEWS. These groups consist of iron overloaded genetic hemochromatosis (GH), iron depleted GH, cirrhosis, and dysmetabolic hepatosiderosis (DYSH). A partial least squares (PLS) logistic method is used in a training group to create a classification algorithm, thereafter applied to a test group. Patients with cirrhosis or DYSH, two groups exhibiting important metabolic disturbances, are clearly discriminated from control groups with AUROC values of 0.94+/-0.05 and 0.90+/-0.06, and sensibility/specificity of 8684% and 8787%, respectively. When pooling all groups, the PLS method contributes to discriminate controls, cirrhotic, and dysmetabolic patients. Our data d</w:instrText>
      </w:r>
      <w:r w:rsidRPr="004270A6">
        <w:rPr>
          <w:rFonts w:ascii="Calibri" w:hAnsi="Calibri" w:cs="Calibri"/>
          <w:sz w:val="24"/>
          <w:szCs w:val="24"/>
        </w:rPr>
        <w:instrText>emonstrate that metabolic profiling using infrared FEWS is a possible way to investigate metabolic alterations in patients.","container-title":"Journal of Biomedical Optics","DOI":"10.1117/1.3253319","ISSN":"1560-2281","issue":"5","journalAbbreviation":"J Biomed Opt","language":"eng","note":"PMID: 19895135","page":"054033","source":"PubMed","title":"Fiber evanescent wave spectroscopy using the mid-infrared provides useful fingerprints for metabolic profiling in humans","volume":"14","author":[{"family":"Anne","given":"Marie-Laure"},{"family":"Le Lan","given":"Caroline"},{"family":"Monbet","given":"Valérie"},{"family":"Boussard-Plédel","given":"Catherine"},{"family":"Ropert","given":"Martine"},{"family":"Sire","given":"Olivier"},{"family":"Pouchard","given":"Michel"},{"family":"Jard","given":"Christine"},{"family":"Lucas","given":"Jacques"},{"family":"Adam","given":"Jean Luc"},{"family":"Brissot","given":"Pierre"},{"family":"Bureau","given":"Bruno"},{"family":"Loréal","given":"Olivier"}],"issued":{"date-parts":[["2009",10]]}}},{"id":880,"uris":["http://zotero.org/users/3243483/items/QSGYRITV"],"itemData":{"id":880,"type":"article-journal","abstract":"BACKGROUND &amp; AIMS: Prognostic tests are critical in the management of patients with cirrhosis and ascites. Biological tests or scores perform poorly in that situation. Mid-infrared fibre evanescent wave spectroscopy (MIR-FEWS) which allows for global serum metabolic profiling may provide more relevant information by measuring a wider range of metabolic parameters in serum. Here we present the accuracy of a MIR-FEWS based predictive model for the prognosis of 6 months survival in patients with ascites and cirrhosis.\nMETHODS: Patients with ascites were prospectively included and followed up for 6 months. MIR-FEWS spectra were measured in serum samples. The most informative spectral variables obtained by MIR-FEWS were selected by FADA algorithm and then used to build the MIR model. Accuracy of this model was assessed by ROC curves and 90%/10% Monte Carlo cross-validation. MIR model accuracy for 6 months survival was compared to that of the Child-Pugh and MELD scores.\nRESULTS: 119 patients were included. The mean age was 57.36±13.70, the MELD score was 16.32±6.26, and the Child-Pugh score was 9.5±1.83. During follow-up, 23 patients died (20%). The MIR model had an AUROC for 6 months mortality of 0.90 (CI95: 0.88-0.91), the MELD 0.77 (CI95: 0.66-0.89) and Child-Pugh 0.76 (CI95: 0.66-0.88). MELD and Child-Pugh AUROCs were significantly lower than that of the MIR model (p = 0.02 and p = 0.02 respectively). Multivariate logistic regression analysis showed that MELD (p&lt;0.05, OR:0.86;CI95:0.76-0.97), Beta blockers (p = 0.036;OR:0.20;CI95:0.04-0.90), and the MIR model (p&lt;0.001; OR:0.50; CI95:0.37-0.66), were significantly associated with 6 months mortality.\nCONCLUSIONS: In this pilot study MIR-FEWS more accurately assess the 6-month prognosis of patients with ascites and cirrhosis than the MELD or Child-Pugh scores. These promising results, if confirmed by a larger study, suggest that mid infrared spectroscopy could be helpful in the management of these patients.","container-title":"PloS One","DOI":"10.1371/journal.pone.0185997","ISSN":"1932-6203","issue":"10","journalAbbreviation":"PLoS One","language":"eng","note":"PMID: 29020046\nPMCID: PMC5636102","page":"e0185997","source":"PubMed","title":"Mid-infrared spectroscopy of serum, a promising non-invasive method to assess prognosis in patients with ascites and cirrhosis","volume":"12","author":[{"family":"Le Corvec","given":"Maëna"},{"family":"Jezequel","given":"Caroline"},{"family":"Monbet","given":"Valérie"},{"family":"Fatih","given":"Nadia"},{"family":"Charpentier","given":"Frédéric"},{"family":"Tariel","given":"Hugues"},{"family":"Boussard-Plédel","given":"Catherine"},{"family":"Bureau","given":"Bruno"},{"family":"Loréal","given":"Olivier"},{"family":"Sire","given":"Olivier"},{"family":"Bardou-Jacquet","given":"Edouard"}],"issued":{"date-parts":[["2017"]]}}},{"id":883,"uris":["http://zotero.org/users/3243483/items/KLFZGKCT"],"itemData":{"id":883,"type":"article-journal","abstract":"There is an urgent medical need to develop non-invasive tests for non-alcoholic steatohepatitis (NASH). This study evaluates the diagnostic performance of an innovative model based on mid-infrared (MIR) spectroscopy for the diagnosis of NASH.\nMethods: Severely obese patients who underwent a bariatric procedure at the University Hospital of Nice, France (n = 395) were prospectively recruited. The clinico-biological characteristics were measured prior to surgery. Liver biopsies were collected during the surgical procedure and assessed by a pathologist. A training group (316 patients, NASH: 16.8%) and a validation group (79 patients, NASH: 16.5%) were randomly defined. MIR spectra were acquired by fiber evanescent wave spectroscopy, using chalcogenide glass fiber optic sensors and a spectrometer. This absorption spectroscopic technique delivers a spectrum that identifies the molecular composition of a sample, defining a patient's metabolic fingerprint.\nResults: The areas under the receiver operating curve (AUROC) for the diagnosis of NASH were 0.82 and 0.77 in the training and validation groups, respectively. The best threshold was 0.15, which was associated with a sensitivity of 0.75 and 0.69, and a specificity of 0.72 and 0.76. Negative predictive values of 0.94 and 0.93 and positive predictive values of 0.35 and 0.36, as well as correctly classified patient rates of 72% and 75% were obtained in the training and validation groups, respectively. A composite model using aspartate aminotransferase level, triglyceride level and waist circumference alongside the MIR spectra led to an increase in AUROC (0.88 and 0.84 for the training and validations groups, respectively).\nConclusions: MIR spectroscopy provides good sensitivity and negative predictive values for NASH screening in patients with severe obesity.\nLay summary: There is an urgent need for tools to non-invasively diagnose and monitor non-alcoholic steatohepatitis (NASH). This study evaluates the performance of a new tool for fast NASH diagnosis based on mid-infrared (MIR) spectroscopy. Using serum samples from severely obese patien</w:instrText>
      </w:r>
      <w:r w:rsidRPr="004270A6">
        <w:rPr>
          <w:rFonts w:ascii="Calibri" w:hAnsi="Calibri" w:cs="Calibri"/>
          <w:sz w:val="24"/>
          <w:szCs w:val="24"/>
          <w:lang w:val="en-US"/>
        </w:rPr>
        <w:instrText>ts who underwent a bariatric procedure, which enabled a concomitant liver biopsy to be performed, the MIR spectroscopy model performed well in screening patients for NASH compared to a traditional, histological diagnosis.","container-title":"JHEP reports: innovation in hepatology","DOI":"10.1016/j.jhepr.2019.09.005","ISSN":"2589-5559","issue":"5","journalAbbreviation":"JHEP Rep","language":"eng","note":"PMID: 32039387\nPMCID: PMC7005664","page":"361-368","source":"PubMed","title":"The mid-infrared spectroscopy: A novel non-invasive diagnostic tool for NASH diagnosis in severe obesity","title-short":"The mid-infrared spectroscopy","volume":"1","author":[{"family":"Anty","given":"Rodolphe"},{"family":"Morvan","given":"Marie"},{"family":"Le Corvec","given":"Maëna"},{"family":"Canivet","given":"Clémence M."},{"family":"Patouraux","given":"Stéphanie"},{"family":"Gugenheim","given":"Jean"},{"family":"Bonnafous","given":"Stéphanie"},{"family":"Bailly-Maitre","given":"Béatrice"},{"family":"Sire","given":"Olivier"},{"family":"Tariel","given":"Hugues"},{"family":"Bernard","given":"Jérôme"},{"family":"Piche","given":"Thierry"},{"family":"Loréal","given":"Olivier"},{"family":"Aron-Wisnewsky","given":"Judith"},{"family":"Clément","given":"Karine"},{"family":"Tran","given":"Albert"},{"family":"Iannelli","given":"Antonio"},{"family":"Gual","given":"Philippe"}],"issued":{"date-parts":[["2019",11]]}}}],"schema":"https://github.com/citation-style-language/schema/raw/master/csl-citation.json"}</w:instrText>
      </w:r>
      <w:r w:rsidRPr="004270A6">
        <w:rPr>
          <w:rFonts w:ascii="Calibri" w:hAnsi="Calibri" w:cs="Calibri"/>
          <w:sz w:val="24"/>
          <w:szCs w:val="24"/>
        </w:rPr>
        <w:fldChar w:fldCharType="separate"/>
      </w:r>
      <w:bookmarkStart w:id="48" w:name="__Fieldmark__248_4181576490"/>
      <w:r w:rsidRPr="004270A6">
        <w:rPr>
          <w:rFonts w:ascii="Calibri" w:hAnsi="Calibri" w:cs="Calibri"/>
          <w:sz w:val="24"/>
          <w:szCs w:val="24"/>
          <w:lang w:val="en-GB"/>
        </w:rPr>
        <w:t>(</w:t>
      </w:r>
      <w:bookmarkStart w:id="49" w:name="__Fieldmark__866_3316668868"/>
      <w:r w:rsidRPr="004270A6">
        <w:rPr>
          <w:rFonts w:ascii="Calibri" w:hAnsi="Calibri" w:cs="Calibri"/>
          <w:sz w:val="24"/>
          <w:szCs w:val="24"/>
          <w:lang w:val="en-GB"/>
        </w:rPr>
        <w:t>1</w:t>
      </w:r>
      <w:bookmarkStart w:id="50" w:name="__Fieldmark__120_3942317371"/>
      <w:bookmarkStart w:id="51" w:name="__Fieldmark__709_3581465549"/>
      <w:bookmarkStart w:id="52" w:name="__Fieldmark__54_3923192404"/>
      <w:r w:rsidRPr="004270A6">
        <w:rPr>
          <w:rFonts w:ascii="Calibri" w:hAnsi="Calibri" w:cs="Calibri"/>
          <w:sz w:val="24"/>
          <w:szCs w:val="24"/>
          <w:lang w:val="en-GB"/>
        </w:rPr>
        <w:t>5–17)</w:t>
      </w:r>
      <w:r w:rsidRPr="004270A6">
        <w:rPr>
          <w:rFonts w:ascii="Calibri" w:hAnsi="Calibri" w:cs="Calibri"/>
          <w:sz w:val="24"/>
          <w:szCs w:val="24"/>
        </w:rPr>
        <w:fldChar w:fldCharType="end"/>
      </w:r>
      <w:bookmarkEnd w:id="48"/>
      <w:bookmarkEnd w:id="49"/>
      <w:bookmarkEnd w:id="50"/>
      <w:bookmarkEnd w:id="51"/>
      <w:bookmarkEnd w:id="52"/>
      <w:r w:rsidRPr="004270A6">
        <w:rPr>
          <w:rFonts w:ascii="Calibri" w:hAnsi="Calibri" w:cs="Calibri"/>
          <w:sz w:val="24"/>
          <w:szCs w:val="24"/>
          <w:lang w:val="en-US"/>
        </w:rPr>
        <w:t xml:space="preserve">. </w:t>
      </w:r>
      <w:r w:rsidRPr="004270A6">
        <w:rPr>
          <w:rFonts w:ascii="Calibri" w:hAnsi="Calibri" w:cs="Calibri"/>
          <w:color w:val="000000"/>
          <w:sz w:val="24"/>
          <w:szCs w:val="24"/>
          <w:lang w:val="en-US"/>
        </w:rPr>
        <w:t xml:space="preserve">MIR spectroscopy mainly explores the chemical bonds existing between the CHNOPS atoms that constitute proteins, lipids, and carbohydrates found in the studied biofluids. Such MIR analysis is minimally invasive, fast, costless, and could be iterated frequently during the follow-up of patients. However, improvement is still needed to </w:t>
      </w:r>
      <w:r w:rsidRPr="004270A6">
        <w:rPr>
          <w:rFonts w:ascii="Calibri" w:hAnsi="Calibri" w:cs="Calibri"/>
          <w:color w:val="000000"/>
          <w:sz w:val="24"/>
          <w:szCs w:val="24"/>
          <w:lang w:val="en-US"/>
        </w:rPr>
        <w:lastRenderedPageBreak/>
        <w:t xml:space="preserve">optimize the predictive models. In this </w:t>
      </w:r>
      <w:r w:rsidRPr="00A74DDE">
        <w:rPr>
          <w:rFonts w:ascii="Calibri" w:hAnsi="Calibri" w:cs="Calibri"/>
          <w:color w:val="000000"/>
          <w:sz w:val="24"/>
          <w:szCs w:val="24"/>
          <w:highlight w:val="yellow"/>
          <w:lang w:val="en-US"/>
          <w:rPrChange w:id="53" w:author="Olivier Loreal" w:date="2025-06-30T12:54:00Z">
            <w:rPr>
              <w:rFonts w:ascii="Calibri" w:hAnsi="Calibri" w:cs="Calibri"/>
              <w:color w:val="000000"/>
              <w:sz w:val="24"/>
              <w:szCs w:val="24"/>
              <w:lang w:val="en-US"/>
            </w:rPr>
          </w:rPrChange>
        </w:rPr>
        <w:t xml:space="preserve">study, we propose a third dataset as a predictor of the lipid accumulation in the liver: the </w:t>
      </w:r>
      <w:proofErr w:type="spellStart"/>
      <w:r w:rsidRPr="00A74DDE">
        <w:rPr>
          <w:rFonts w:ascii="Calibri" w:hAnsi="Calibri" w:cs="Calibri"/>
          <w:color w:val="000000"/>
          <w:sz w:val="24"/>
          <w:szCs w:val="24"/>
          <w:highlight w:val="yellow"/>
          <w:lang w:val="en-US"/>
          <w:rPrChange w:id="54" w:author="Olivier Loreal" w:date="2025-06-30T12:54:00Z">
            <w:rPr>
              <w:rFonts w:ascii="Calibri" w:hAnsi="Calibri" w:cs="Calibri"/>
              <w:color w:val="000000"/>
              <w:sz w:val="24"/>
              <w:szCs w:val="24"/>
              <w:lang w:val="en-US"/>
            </w:rPr>
          </w:rPrChange>
        </w:rPr>
        <w:t>metallomic</w:t>
      </w:r>
      <w:proofErr w:type="spellEnd"/>
      <w:r w:rsidRPr="00A74DDE">
        <w:rPr>
          <w:rFonts w:ascii="Calibri" w:hAnsi="Calibri" w:cs="Calibri"/>
          <w:color w:val="000000"/>
          <w:sz w:val="24"/>
          <w:szCs w:val="24"/>
          <w:highlight w:val="yellow"/>
          <w:lang w:val="en-US"/>
          <w:rPrChange w:id="55" w:author="Olivier Loreal" w:date="2025-06-30T12:54:00Z">
            <w:rPr>
              <w:rFonts w:ascii="Calibri" w:hAnsi="Calibri" w:cs="Calibri"/>
              <w:color w:val="000000"/>
              <w:sz w:val="24"/>
              <w:szCs w:val="24"/>
              <w:lang w:val="en-US"/>
            </w:rPr>
          </w:rPrChange>
        </w:rPr>
        <w:t>, which gives information about the trace elements in the blood.</w:t>
      </w:r>
    </w:p>
    <w:p w14:paraId="631B8BE5" w14:textId="6137F15D" w:rsidR="004270A6" w:rsidRPr="004270A6" w:rsidRDefault="004270A6" w:rsidP="004270A6">
      <w:pPr>
        <w:spacing w:after="0" w:line="360" w:lineRule="auto"/>
        <w:ind w:firstLine="709"/>
        <w:jc w:val="both"/>
        <w:rPr>
          <w:rFonts w:cstheme="minorHAnsi"/>
          <w:color w:val="000000"/>
          <w:sz w:val="24"/>
          <w:szCs w:val="24"/>
          <w:lang w:val="en-US"/>
        </w:rPr>
      </w:pPr>
      <w:r w:rsidRPr="004270A6">
        <w:rPr>
          <w:rFonts w:ascii="Calibri" w:hAnsi="Calibri" w:cs="Calibri"/>
          <w:color w:val="000000"/>
          <w:sz w:val="24"/>
          <w:szCs w:val="24"/>
          <w:lang w:val="en-US"/>
        </w:rPr>
        <w:t>We hypothesize that a combination of biochemical</w:t>
      </w:r>
      <w:del w:id="56" w:author="Olivier Loreal" w:date="2025-06-30T12:55:00Z">
        <w:r w:rsidRPr="004270A6" w:rsidDel="00A74DDE">
          <w:rPr>
            <w:rFonts w:ascii="Calibri" w:hAnsi="Calibri" w:cs="Calibri"/>
            <w:color w:val="000000"/>
            <w:sz w:val="24"/>
            <w:szCs w:val="24"/>
            <w:lang w:val="en-US"/>
          </w:rPr>
          <w:delText xml:space="preserve"> data</w:delText>
        </w:r>
      </w:del>
      <w:r w:rsidRPr="004270A6">
        <w:rPr>
          <w:rFonts w:ascii="Calibri" w:hAnsi="Calibri" w:cs="Calibri"/>
          <w:color w:val="000000"/>
          <w:sz w:val="24"/>
          <w:szCs w:val="24"/>
          <w:lang w:val="en-US"/>
        </w:rPr>
        <w:t>, MIR</w:t>
      </w:r>
      <w:del w:id="57" w:author="Olivier Loreal" w:date="2025-06-30T12:55:00Z">
        <w:r w:rsidRPr="004270A6" w:rsidDel="00A74DDE">
          <w:rPr>
            <w:rFonts w:ascii="Calibri" w:hAnsi="Calibri" w:cs="Calibri"/>
            <w:color w:val="000000"/>
            <w:sz w:val="24"/>
            <w:szCs w:val="24"/>
            <w:lang w:val="en-US"/>
          </w:rPr>
          <w:delText xml:space="preserve"> data</w:delText>
        </w:r>
      </w:del>
      <w:r w:rsidRPr="004270A6">
        <w:rPr>
          <w:rFonts w:ascii="Calibri" w:hAnsi="Calibri" w:cs="Calibri"/>
          <w:color w:val="000000"/>
          <w:sz w:val="24"/>
          <w:szCs w:val="24"/>
          <w:lang w:val="en-US"/>
        </w:rPr>
        <w:t xml:space="preserve">, </w:t>
      </w:r>
      <w:commentRangeStart w:id="58"/>
      <w:r w:rsidRPr="004270A6">
        <w:rPr>
          <w:rFonts w:ascii="Calibri" w:hAnsi="Calibri" w:cs="Calibri"/>
          <w:color w:val="000000"/>
          <w:sz w:val="24"/>
          <w:szCs w:val="24"/>
          <w:lang w:val="en-US"/>
        </w:rPr>
        <w:t>and</w:t>
      </w:r>
      <w:commentRangeEnd w:id="58"/>
      <w:r w:rsidR="004D28E2">
        <w:rPr>
          <w:rStyle w:val="Marquedecommentaire"/>
        </w:rPr>
        <w:commentReference w:id="58"/>
      </w:r>
      <w:r w:rsidRPr="004270A6">
        <w:rPr>
          <w:rFonts w:ascii="Calibri" w:hAnsi="Calibri" w:cs="Calibri"/>
          <w:color w:val="000000"/>
          <w:sz w:val="24"/>
          <w:szCs w:val="24"/>
          <w:lang w:val="en-US"/>
        </w:rPr>
        <w:t xml:space="preserve"> </w:t>
      </w:r>
      <w:proofErr w:type="spellStart"/>
      <w:r w:rsidRPr="004270A6">
        <w:rPr>
          <w:rFonts w:ascii="Calibri" w:hAnsi="Calibri" w:cs="Calibri"/>
          <w:color w:val="000000"/>
          <w:sz w:val="24"/>
          <w:szCs w:val="24"/>
          <w:lang w:val="en-US"/>
        </w:rPr>
        <w:t>metallome</w:t>
      </w:r>
      <w:proofErr w:type="spellEnd"/>
      <w:r w:rsidRPr="004270A6">
        <w:rPr>
          <w:rFonts w:ascii="Calibri" w:hAnsi="Calibri" w:cs="Calibri"/>
          <w:color w:val="000000"/>
          <w:sz w:val="24"/>
          <w:szCs w:val="24"/>
          <w:lang w:val="en-US"/>
        </w:rPr>
        <w:t xml:space="preserve"> data</w:t>
      </w:r>
      <w:ins w:id="59" w:author="Olivier Loreal" w:date="2025-06-30T12:56:00Z">
        <w:r w:rsidR="00A74DDE">
          <w:rPr>
            <w:rFonts w:ascii="Calibri" w:hAnsi="Calibri" w:cs="Calibri"/>
            <w:color w:val="000000"/>
            <w:sz w:val="24"/>
            <w:szCs w:val="24"/>
            <w:lang w:val="en-US"/>
          </w:rPr>
          <w:t xml:space="preserve"> that can be all </w:t>
        </w:r>
      </w:ins>
      <w:del w:id="60" w:author="Microsoft Office User" w:date="2025-07-15T11:47:00Z" w16du:dateUtc="2025-07-15T09:47:00Z">
        <w:r w:rsidRPr="004270A6" w:rsidDel="00DD2F57">
          <w:rPr>
            <w:rFonts w:ascii="Calibri" w:hAnsi="Calibri" w:cs="Calibri"/>
            <w:color w:val="000000"/>
            <w:sz w:val="24"/>
            <w:szCs w:val="24"/>
            <w:lang w:val="en-US"/>
          </w:rPr>
          <w:delText xml:space="preserve"> </w:delText>
        </w:r>
      </w:del>
      <w:r w:rsidRPr="004270A6">
        <w:rPr>
          <w:rFonts w:ascii="Calibri" w:hAnsi="Calibri" w:cs="Calibri"/>
          <w:color w:val="000000"/>
          <w:sz w:val="24"/>
          <w:szCs w:val="24"/>
          <w:lang w:val="en-US"/>
        </w:rPr>
        <w:t xml:space="preserve">obtained from </w:t>
      </w:r>
      <w:ins w:id="61" w:author="Correcteur" w:date="2025-06-26T15:26:00Z">
        <w:del w:id="62" w:author="Olivier Loreal" w:date="2025-06-30T12:55:00Z">
          <w:r w:rsidR="00410A69" w:rsidDel="00A74DDE">
            <w:rPr>
              <w:rFonts w:ascii="Calibri" w:hAnsi="Calibri" w:cs="Calibri"/>
              <w:color w:val="000000"/>
              <w:sz w:val="24"/>
              <w:szCs w:val="24"/>
              <w:lang w:val="en-US"/>
            </w:rPr>
            <w:delText xml:space="preserve">few </w:delText>
          </w:r>
        </w:del>
      </w:ins>
      <w:r w:rsidRPr="004270A6">
        <w:rPr>
          <w:rFonts w:ascii="Calibri" w:hAnsi="Calibri" w:cs="Calibri"/>
          <w:color w:val="000000"/>
          <w:sz w:val="24"/>
          <w:szCs w:val="24"/>
          <w:lang w:val="en-US"/>
        </w:rPr>
        <w:t xml:space="preserve">serum </w:t>
      </w:r>
      <w:ins w:id="63" w:author="Correcteur" w:date="2025-06-26T15:26:00Z">
        <w:del w:id="64" w:author="Olivier Loreal" w:date="2025-06-30T12:55:00Z">
          <w:r w:rsidR="00410A69" w:rsidDel="00A74DDE">
            <w:rPr>
              <w:rFonts w:ascii="Calibri" w:hAnsi="Calibri" w:cs="Calibri"/>
              <w:color w:val="000000"/>
              <w:sz w:val="24"/>
              <w:szCs w:val="24"/>
              <w:lang w:val="en-US"/>
            </w:rPr>
            <w:delText xml:space="preserve">drops </w:delText>
          </w:r>
        </w:del>
      </w:ins>
      <w:r w:rsidRPr="004270A6">
        <w:rPr>
          <w:rFonts w:ascii="Calibri" w:hAnsi="Calibri" w:cs="Calibri"/>
          <w:color w:val="000000"/>
          <w:sz w:val="24"/>
          <w:szCs w:val="24"/>
          <w:lang w:val="en-US"/>
        </w:rPr>
        <w:t xml:space="preserve">could improve the </w:t>
      </w:r>
      <w:del w:id="65" w:author="Olivier Loreal" w:date="2025-06-30T12:55:00Z">
        <w:r w:rsidRPr="004270A6" w:rsidDel="00A74DDE">
          <w:rPr>
            <w:rFonts w:ascii="Calibri" w:hAnsi="Calibri" w:cs="Calibri"/>
            <w:color w:val="000000"/>
            <w:sz w:val="24"/>
            <w:szCs w:val="24"/>
            <w:lang w:val="en-US"/>
          </w:rPr>
          <w:delText xml:space="preserve">diagnosis </w:delText>
        </w:r>
      </w:del>
      <w:ins w:id="66" w:author="Olivier Loreal" w:date="2025-06-30T12:55:00Z">
        <w:r w:rsidR="00A74DDE">
          <w:rPr>
            <w:rFonts w:ascii="Calibri" w:hAnsi="Calibri" w:cs="Calibri"/>
            <w:color w:val="000000"/>
            <w:sz w:val="24"/>
            <w:szCs w:val="24"/>
            <w:lang w:val="en-US"/>
          </w:rPr>
          <w:t>c</w:t>
        </w:r>
      </w:ins>
      <w:ins w:id="67" w:author="Olivier Loreal" w:date="2025-06-30T12:56:00Z">
        <w:r w:rsidR="00A74DDE">
          <w:rPr>
            <w:rFonts w:ascii="Calibri" w:hAnsi="Calibri" w:cs="Calibri"/>
            <w:color w:val="000000"/>
            <w:sz w:val="24"/>
            <w:szCs w:val="24"/>
            <w:lang w:val="en-US"/>
          </w:rPr>
          <w:t>h</w:t>
        </w:r>
      </w:ins>
      <w:ins w:id="68" w:author="Olivier Loreal" w:date="2025-06-30T12:55:00Z">
        <w:r w:rsidR="00A74DDE">
          <w:rPr>
            <w:rFonts w:ascii="Calibri" w:hAnsi="Calibri" w:cs="Calibri"/>
            <w:color w:val="000000"/>
            <w:sz w:val="24"/>
            <w:szCs w:val="24"/>
            <w:lang w:val="en-US"/>
          </w:rPr>
          <w:t>aracterization</w:t>
        </w:r>
        <w:r w:rsidR="00A74DDE" w:rsidRPr="004270A6">
          <w:rPr>
            <w:rFonts w:ascii="Calibri" w:hAnsi="Calibri" w:cs="Calibri"/>
            <w:color w:val="000000"/>
            <w:sz w:val="24"/>
            <w:szCs w:val="24"/>
            <w:lang w:val="en-US"/>
          </w:rPr>
          <w:t xml:space="preserve"> </w:t>
        </w:r>
      </w:ins>
      <w:r w:rsidRPr="004270A6">
        <w:rPr>
          <w:rFonts w:ascii="Calibri" w:hAnsi="Calibri" w:cs="Calibri"/>
          <w:color w:val="000000"/>
          <w:sz w:val="24"/>
          <w:szCs w:val="24"/>
          <w:lang w:val="en-US"/>
        </w:rPr>
        <w:t xml:space="preserve">of hepatic lipid accumulation during MAFLD. Therefore, our objective was to evaluate whether a combination of multimodal data and machine learning methods may predict </w:t>
      </w:r>
      <w:ins w:id="69" w:author="Olivier Loreal" w:date="2025-06-30T12:56:00Z">
        <w:r w:rsidR="00A74DDE">
          <w:rPr>
            <w:rFonts w:ascii="Calibri" w:hAnsi="Calibri" w:cs="Calibri"/>
            <w:color w:val="000000"/>
            <w:sz w:val="24"/>
            <w:szCs w:val="24"/>
            <w:lang w:val="en-US"/>
          </w:rPr>
          <w:t xml:space="preserve">hepatic </w:t>
        </w:r>
      </w:ins>
      <w:r w:rsidRPr="004270A6">
        <w:rPr>
          <w:rFonts w:ascii="Calibri" w:hAnsi="Calibri" w:cs="Calibri"/>
          <w:color w:val="000000"/>
          <w:sz w:val="24"/>
          <w:szCs w:val="24"/>
          <w:lang w:val="en-US"/>
        </w:rPr>
        <w:t>steatosis</w:t>
      </w:r>
      <w:r w:rsidRPr="004270A6">
        <w:rPr>
          <w:rFonts w:cstheme="minorHAnsi"/>
          <w:color w:val="000000"/>
          <w:sz w:val="24"/>
          <w:szCs w:val="24"/>
          <w:lang w:val="en-US"/>
        </w:rPr>
        <w:t xml:space="preserve">. For this purpose, we used a mouse model receiving control (CTL), </w:t>
      </w:r>
      <w:del w:id="70" w:author="Olivier Loreal" w:date="2025-06-30T12:56:00Z">
        <w:r w:rsidRPr="004270A6" w:rsidDel="00A74DDE">
          <w:rPr>
            <w:rFonts w:cstheme="minorHAnsi"/>
            <w:color w:val="000000"/>
            <w:sz w:val="24"/>
            <w:szCs w:val="24"/>
            <w:lang w:val="en-US"/>
          </w:rPr>
          <w:delText xml:space="preserve">a </w:delText>
        </w:r>
      </w:del>
      <w:ins w:id="71" w:author="Olivier Loreal" w:date="2025-06-30T12:56:00Z">
        <w:r w:rsidR="00A74DDE">
          <w:rPr>
            <w:rFonts w:cstheme="minorHAnsi"/>
            <w:color w:val="000000"/>
            <w:sz w:val="24"/>
            <w:szCs w:val="24"/>
            <w:lang w:val="en-US"/>
          </w:rPr>
          <w:t xml:space="preserve">or </w:t>
        </w:r>
      </w:ins>
      <w:ins w:id="72" w:author="Microsoft Office User" w:date="2025-07-15T11:47:00Z" w16du:dateUtc="2025-07-15T09:47:00Z">
        <w:r w:rsidR="00DD2F57">
          <w:rPr>
            <w:rFonts w:cstheme="minorHAnsi"/>
            <w:color w:val="000000"/>
            <w:sz w:val="24"/>
            <w:szCs w:val="24"/>
            <w:lang w:val="en-US"/>
          </w:rPr>
          <w:t xml:space="preserve">a </w:t>
        </w:r>
      </w:ins>
      <w:r w:rsidRPr="004270A6">
        <w:rPr>
          <w:rFonts w:cstheme="minorHAnsi"/>
          <w:color w:val="000000"/>
          <w:sz w:val="24"/>
          <w:szCs w:val="24"/>
          <w:lang w:val="en-US"/>
        </w:rPr>
        <w:t xml:space="preserve">high-fat and high-carbohydrate diet (HFHC). In addition, animals were submitted to or not to parenteral iron supplementation (IRON and IRON/HFHC) to potentially increase the impact of the HFHC diet. </w:t>
      </w:r>
    </w:p>
    <w:p w14:paraId="32D2CED2" w14:textId="77777777" w:rsidR="00D74E02" w:rsidRPr="004270A6" w:rsidDel="00EA6C6E" w:rsidRDefault="00D74E02" w:rsidP="00D74E02">
      <w:pPr>
        <w:spacing w:before="240" w:after="0" w:line="360" w:lineRule="auto"/>
        <w:jc w:val="both"/>
        <w:rPr>
          <w:del w:id="73" w:author="Microsoft Office User" w:date="2025-07-10T11:21:00Z" w16du:dateUtc="2025-07-10T09:21:00Z"/>
          <w:rFonts w:cstheme="minorHAnsi"/>
          <w:b/>
          <w:sz w:val="24"/>
          <w:szCs w:val="24"/>
          <w:lang w:val="en-US"/>
        </w:rPr>
      </w:pPr>
      <w:r w:rsidRPr="004270A6">
        <w:rPr>
          <w:rFonts w:cstheme="minorHAnsi"/>
          <w:b/>
          <w:sz w:val="24"/>
          <w:szCs w:val="24"/>
          <w:lang w:val="en-US"/>
        </w:rPr>
        <w:t>RESULTS</w:t>
      </w:r>
    </w:p>
    <w:p w14:paraId="02C8FE66" w14:textId="77777777" w:rsidR="00EA6C6E" w:rsidRDefault="00D74E02" w:rsidP="00EA6C6E">
      <w:pPr>
        <w:spacing w:before="240" w:after="0" w:line="360" w:lineRule="auto"/>
        <w:jc w:val="both"/>
        <w:rPr>
          <w:ins w:id="74" w:author="Microsoft Office User" w:date="2025-07-10T11:21:00Z" w16du:dateUtc="2025-07-10T09:21:00Z"/>
          <w:rFonts w:ascii="Calibri" w:hAnsi="Calibri" w:cs="Calibri"/>
          <w:b/>
          <w:bCs/>
          <w:sz w:val="24"/>
          <w:szCs w:val="24"/>
          <w:lang w:val="en-GB"/>
        </w:rPr>
      </w:pPr>
      <w:commentRangeStart w:id="75"/>
      <w:del w:id="76" w:author="Microsoft Office User" w:date="2025-07-10T11:21:00Z" w16du:dateUtc="2025-07-10T09:21:00Z">
        <w:r w:rsidRPr="004270A6" w:rsidDel="00EA6C6E">
          <w:rPr>
            <w:rFonts w:ascii="Calibri" w:hAnsi="Calibri" w:cs="Calibri"/>
            <w:b/>
            <w:bCs/>
            <w:sz w:val="24"/>
            <w:szCs w:val="24"/>
            <w:lang w:val="en-GB"/>
          </w:rPr>
          <w:delText>The early stage of hepatic lipid accumulation is not associated with histological steatosis.</w:delText>
        </w:r>
      </w:del>
      <w:commentRangeEnd w:id="75"/>
    </w:p>
    <w:p w14:paraId="5C552714" w14:textId="2A52B9E9" w:rsidR="00D74E02" w:rsidRPr="004270A6" w:rsidRDefault="00A74DDE">
      <w:pPr>
        <w:spacing w:before="240" w:after="0" w:line="360" w:lineRule="auto"/>
        <w:jc w:val="both"/>
        <w:rPr>
          <w:rFonts w:ascii="Calibri" w:hAnsi="Calibri" w:cs="Calibri"/>
          <w:b/>
          <w:bCs/>
          <w:sz w:val="24"/>
          <w:szCs w:val="24"/>
          <w:lang w:val="en-GB"/>
        </w:rPr>
        <w:pPrChange w:id="77" w:author="Microsoft Office User" w:date="2025-07-10T11:21:00Z" w16du:dateUtc="2025-07-10T09:21:00Z">
          <w:pPr>
            <w:spacing w:line="360" w:lineRule="auto"/>
            <w:jc w:val="both"/>
          </w:pPr>
        </w:pPrChange>
      </w:pPr>
      <w:r>
        <w:rPr>
          <w:rStyle w:val="Marquedecommentaire"/>
        </w:rPr>
        <w:commentReference w:id="75"/>
      </w:r>
      <w:ins w:id="78" w:author="Microsoft Office User" w:date="2025-07-10T11:21:00Z" w16du:dateUtc="2025-07-10T09:21:00Z">
        <w:r w:rsidR="00EA6C6E">
          <w:rPr>
            <w:rFonts w:ascii="Calibri" w:hAnsi="Calibri" w:cs="Calibri"/>
            <w:b/>
            <w:bCs/>
            <w:sz w:val="24"/>
            <w:szCs w:val="24"/>
            <w:lang w:val="en-GB"/>
          </w:rPr>
          <w:t>The high</w:t>
        </w:r>
      </w:ins>
      <w:ins w:id="79" w:author="Microsoft Office User" w:date="2025-07-10T11:22:00Z" w16du:dateUtc="2025-07-10T09:22:00Z">
        <w:r w:rsidR="00EA6C6E">
          <w:rPr>
            <w:rFonts w:ascii="Calibri" w:hAnsi="Calibri" w:cs="Calibri"/>
            <w:b/>
            <w:bCs/>
            <w:sz w:val="24"/>
            <w:szCs w:val="24"/>
            <w:lang w:val="en-GB"/>
          </w:rPr>
          <w:t>-</w:t>
        </w:r>
      </w:ins>
      <w:ins w:id="80" w:author="Microsoft Office User" w:date="2025-07-10T11:21:00Z" w16du:dateUtc="2025-07-10T09:21:00Z">
        <w:r w:rsidR="00EA6C6E">
          <w:rPr>
            <w:rFonts w:ascii="Calibri" w:hAnsi="Calibri" w:cs="Calibri"/>
            <w:b/>
            <w:bCs/>
            <w:sz w:val="24"/>
            <w:szCs w:val="24"/>
            <w:lang w:val="en-GB"/>
          </w:rPr>
          <w:t>fat</w:t>
        </w:r>
      </w:ins>
      <w:ins w:id="81" w:author="Microsoft Office User" w:date="2025-07-10T11:22:00Z" w16du:dateUtc="2025-07-10T09:22:00Z">
        <w:r w:rsidR="00EA6C6E">
          <w:rPr>
            <w:rFonts w:ascii="Calibri" w:hAnsi="Calibri" w:cs="Calibri"/>
            <w:b/>
            <w:bCs/>
            <w:sz w:val="24"/>
            <w:szCs w:val="24"/>
            <w:lang w:val="en-GB"/>
          </w:rPr>
          <w:t>,</w:t>
        </w:r>
      </w:ins>
      <w:ins w:id="82" w:author="Microsoft Office User" w:date="2025-07-10T11:21:00Z" w16du:dateUtc="2025-07-10T09:21:00Z">
        <w:r w:rsidR="00EA6C6E">
          <w:rPr>
            <w:rFonts w:ascii="Calibri" w:hAnsi="Calibri" w:cs="Calibri"/>
            <w:b/>
            <w:bCs/>
            <w:sz w:val="24"/>
            <w:szCs w:val="24"/>
            <w:lang w:val="en-GB"/>
          </w:rPr>
          <w:t xml:space="preserve"> </w:t>
        </w:r>
      </w:ins>
      <w:ins w:id="83" w:author="Microsoft Office User" w:date="2025-07-10T11:22:00Z" w16du:dateUtc="2025-07-10T09:22:00Z">
        <w:r w:rsidR="00EA6C6E">
          <w:rPr>
            <w:rFonts w:ascii="Calibri" w:hAnsi="Calibri" w:cs="Calibri"/>
            <w:b/>
            <w:bCs/>
            <w:sz w:val="24"/>
            <w:szCs w:val="24"/>
            <w:lang w:val="en-GB"/>
          </w:rPr>
          <w:t>high-carbohydrate</w:t>
        </w:r>
      </w:ins>
      <w:ins w:id="84" w:author="Microsoft Office User" w:date="2025-07-10T11:21:00Z" w16du:dateUtc="2025-07-10T09:21:00Z">
        <w:r w:rsidR="00EA6C6E">
          <w:rPr>
            <w:rFonts w:ascii="Calibri" w:hAnsi="Calibri" w:cs="Calibri"/>
            <w:b/>
            <w:bCs/>
            <w:sz w:val="24"/>
            <w:szCs w:val="24"/>
            <w:lang w:val="en-GB"/>
          </w:rPr>
          <w:t xml:space="preserve"> </w:t>
        </w:r>
      </w:ins>
      <w:ins w:id="85" w:author="Microsoft Office User" w:date="2025-07-10T11:22:00Z" w16du:dateUtc="2025-07-10T09:22:00Z">
        <w:r w:rsidR="00EA6C6E">
          <w:rPr>
            <w:rFonts w:ascii="Calibri" w:hAnsi="Calibri" w:cs="Calibri"/>
            <w:b/>
            <w:bCs/>
            <w:sz w:val="24"/>
            <w:szCs w:val="24"/>
            <w:lang w:val="en-GB"/>
          </w:rPr>
          <w:t>diet</w:t>
        </w:r>
      </w:ins>
      <w:ins w:id="86" w:author="Microsoft Office User" w:date="2025-07-10T11:21:00Z" w16du:dateUtc="2025-07-10T09:21:00Z">
        <w:r w:rsidR="00EA6C6E">
          <w:rPr>
            <w:rFonts w:ascii="Calibri" w:hAnsi="Calibri" w:cs="Calibri"/>
            <w:b/>
            <w:bCs/>
            <w:sz w:val="24"/>
            <w:szCs w:val="24"/>
            <w:lang w:val="en-GB"/>
          </w:rPr>
          <w:t xml:space="preserve"> induce</w:t>
        </w:r>
      </w:ins>
      <w:ins w:id="87" w:author="Microsoft Office User" w:date="2025-07-10T11:22:00Z" w16du:dateUtc="2025-07-10T09:22:00Z">
        <w:r w:rsidR="00EA6C6E">
          <w:rPr>
            <w:rFonts w:ascii="Calibri" w:hAnsi="Calibri" w:cs="Calibri"/>
            <w:b/>
            <w:bCs/>
            <w:sz w:val="24"/>
            <w:szCs w:val="24"/>
            <w:lang w:val="en-GB"/>
          </w:rPr>
          <w:t>s</w:t>
        </w:r>
      </w:ins>
      <w:ins w:id="88" w:author="Microsoft Office User" w:date="2025-07-10T11:21:00Z" w16du:dateUtc="2025-07-10T09:21:00Z">
        <w:r w:rsidR="00EA6C6E">
          <w:rPr>
            <w:rFonts w:ascii="Calibri" w:hAnsi="Calibri" w:cs="Calibri"/>
            <w:b/>
            <w:bCs/>
            <w:sz w:val="24"/>
            <w:szCs w:val="24"/>
            <w:lang w:val="en-GB"/>
          </w:rPr>
          <w:t xml:space="preserve"> a heterogeneous steatohepatitis.</w:t>
        </w:r>
      </w:ins>
    </w:p>
    <w:p w14:paraId="49C90D78" w14:textId="6649935E" w:rsidR="00D74E02" w:rsidRPr="00254FA6" w:rsidRDefault="00D74E02" w:rsidP="00D74E02">
      <w:pPr>
        <w:spacing w:line="360" w:lineRule="auto"/>
        <w:jc w:val="both"/>
        <w:rPr>
          <w:ins w:id="89" w:author="Microsoft Office User" w:date="2025-07-15T11:00:00Z" w16du:dateUtc="2025-07-15T09:00:00Z"/>
          <w:rFonts w:ascii="Calibri" w:hAnsi="Calibri" w:cs="Calibri"/>
          <w:sz w:val="24"/>
          <w:szCs w:val="24"/>
          <w:lang w:val="en-GB"/>
          <w:rPrChange w:id="90" w:author="Microsoft Office User" w:date="2025-07-15T11:03:00Z" w16du:dateUtc="2025-07-15T09:03:00Z">
            <w:rPr>
              <w:ins w:id="91" w:author="Microsoft Office User" w:date="2025-07-15T11:00:00Z" w16du:dateUtc="2025-07-15T09:00:00Z"/>
              <w:rFonts w:ascii="Calibri" w:eastAsia="Times New Roman" w:hAnsi="Calibri" w:cs="Calibri"/>
              <w:color w:val="000000"/>
              <w:sz w:val="24"/>
              <w:szCs w:val="24"/>
              <w:lang w:val="en-GB" w:eastAsia="fr-FR"/>
            </w:rPr>
          </w:rPrChange>
        </w:rPr>
      </w:pPr>
      <w:r w:rsidRPr="004270A6">
        <w:rPr>
          <w:rFonts w:ascii="Calibri" w:eastAsia="Times New Roman" w:hAnsi="Calibri" w:cs="Calibri"/>
          <w:color w:val="000000"/>
          <w:sz w:val="24"/>
          <w:szCs w:val="24"/>
          <w:lang w:val="en-GB" w:eastAsia="fr-FR"/>
        </w:rPr>
        <w:t>The experimental design was developed</w:t>
      </w:r>
      <w:r w:rsidRPr="00F93541">
        <w:rPr>
          <w:rFonts w:ascii="Calibri" w:eastAsia="Times New Roman" w:hAnsi="Calibri" w:cs="Calibri"/>
          <w:color w:val="000000"/>
          <w:sz w:val="24"/>
          <w:szCs w:val="24"/>
          <w:lang w:val="en-GB" w:eastAsia="fr-FR"/>
        </w:rPr>
        <w:t xml:space="preserve"> to generate a heterogeneous pathological landscape</w:t>
      </w:r>
      <w:ins w:id="92" w:author="Microsoft Office User" w:date="2025-07-15T14:33:00Z" w16du:dateUtc="2025-07-15T12:33:00Z">
        <w:r w:rsidR="00FA4CFA">
          <w:rPr>
            <w:rFonts w:ascii="Calibri" w:eastAsia="Times New Roman" w:hAnsi="Calibri" w:cs="Calibri"/>
            <w:color w:val="000000"/>
            <w:sz w:val="24"/>
            <w:szCs w:val="24"/>
            <w:lang w:val="en-GB" w:eastAsia="fr-FR"/>
          </w:rPr>
          <w:t xml:space="preserve"> of the liver (Figure 1A)</w:t>
        </w:r>
      </w:ins>
      <w:ins w:id="93" w:author="Microsoft Office User" w:date="2025-07-15T11:00:00Z" w16du:dateUtc="2025-07-15T09:00:00Z">
        <w:r w:rsidR="00254FA6">
          <w:rPr>
            <w:rFonts w:ascii="Calibri" w:eastAsia="Times New Roman" w:hAnsi="Calibri" w:cs="Calibri"/>
            <w:color w:val="000000"/>
            <w:sz w:val="24"/>
            <w:szCs w:val="24"/>
            <w:lang w:val="en-GB" w:eastAsia="fr-FR"/>
          </w:rPr>
          <w:t xml:space="preserve">. </w:t>
        </w:r>
      </w:ins>
      <w:del w:id="94" w:author="Microsoft Office User" w:date="2025-07-15T11:00:00Z" w16du:dateUtc="2025-07-15T09:00:00Z">
        <w:r w:rsidRPr="00F93541" w:rsidDel="00254FA6">
          <w:rPr>
            <w:rFonts w:ascii="Calibri" w:eastAsia="Times New Roman" w:hAnsi="Calibri" w:cs="Calibri"/>
            <w:color w:val="000000"/>
            <w:sz w:val="24"/>
            <w:szCs w:val="24"/>
            <w:lang w:val="en-GB" w:eastAsia="fr-FR"/>
          </w:rPr>
          <w:delText xml:space="preserve"> in which the livers of mice would exhibit varying degrees of steatosis</w:delText>
        </w:r>
      </w:del>
      <w:del w:id="95" w:author="Microsoft Office User" w:date="2025-07-10T11:20:00Z" w16du:dateUtc="2025-07-10T09:20:00Z">
        <w:r w:rsidRPr="00F93541" w:rsidDel="00EA6C6E">
          <w:rPr>
            <w:rFonts w:ascii="Calibri" w:eastAsia="Times New Roman" w:hAnsi="Calibri" w:cs="Calibri"/>
            <w:color w:val="000000"/>
            <w:sz w:val="24"/>
            <w:szCs w:val="24"/>
            <w:lang w:val="en-GB" w:eastAsia="fr-FR"/>
          </w:rPr>
          <w:delText xml:space="preserve"> and fibrosis,</w:delText>
        </w:r>
      </w:del>
      <w:del w:id="96" w:author="Microsoft Office User" w:date="2025-07-15T11:00:00Z" w16du:dateUtc="2025-07-15T09:00:00Z">
        <w:r w:rsidRPr="00F93541" w:rsidDel="00254FA6">
          <w:rPr>
            <w:rFonts w:ascii="Calibri" w:eastAsia="Times New Roman" w:hAnsi="Calibri" w:cs="Calibri"/>
            <w:color w:val="000000"/>
            <w:sz w:val="24"/>
            <w:szCs w:val="24"/>
            <w:lang w:val="en-GB" w:eastAsia="fr-FR"/>
          </w:rPr>
          <w:delText xml:space="preserve"> as illustrated in Figure 1A. </w:delText>
        </w:r>
      </w:del>
      <w:r w:rsidRPr="00F93541">
        <w:rPr>
          <w:rFonts w:ascii="Calibri" w:eastAsia="Times New Roman" w:hAnsi="Calibri" w:cs="Calibri"/>
          <w:color w:val="000000"/>
          <w:sz w:val="24"/>
          <w:szCs w:val="24"/>
          <w:lang w:val="en-GB" w:eastAsia="fr-FR"/>
        </w:rPr>
        <w:t>Two experimental variables were introduced: mice were subjected either to a control diet or to a high-fat</w:t>
      </w:r>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lang w:val="en-GB" w:eastAsia="fr-FR"/>
        </w:rPr>
        <w:t>high-carbohydrate (HFHC) diet, and, independently, received injections of either dextran or iron-dextran. Iron-dextran administration is a well-established method to induce systemic and hepatic iron overload in mice</w:t>
      </w:r>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highlight w:val="yellow"/>
          <w:lang w:val="en-GB" w:eastAsia="fr-FR"/>
        </w:rPr>
        <w:t>REF</w:t>
      </w:r>
      <w:r>
        <w:rPr>
          <w:rFonts w:ascii="Calibri" w:eastAsia="Times New Roman" w:hAnsi="Calibri" w:cs="Calibri"/>
          <w:color w:val="000000"/>
          <w:sz w:val="24"/>
          <w:szCs w:val="24"/>
          <w:lang w:val="en-GB" w:eastAsia="fr-FR"/>
        </w:rPr>
        <w:t>)</w:t>
      </w:r>
      <w:r w:rsidRPr="00F93541">
        <w:rPr>
          <w:rFonts w:ascii="Calibri" w:eastAsia="Times New Roman" w:hAnsi="Calibri" w:cs="Calibri"/>
          <w:color w:val="000000"/>
          <w:sz w:val="24"/>
          <w:szCs w:val="24"/>
          <w:lang w:val="en-GB" w:eastAsia="fr-FR"/>
        </w:rPr>
        <w:t xml:space="preserve">. </w:t>
      </w:r>
      <w:ins w:id="97" w:author="Microsoft Office User" w:date="2025-07-15T11:03:00Z" w16du:dateUtc="2025-07-15T09:03:00Z">
        <w:r w:rsidR="00254FA6">
          <w:rPr>
            <w:rFonts w:ascii="Calibri" w:eastAsia="Times New Roman" w:hAnsi="Calibri" w:cs="Calibri"/>
            <w:color w:val="000000"/>
            <w:sz w:val="24"/>
            <w:szCs w:val="24"/>
            <w:lang w:val="en-GB" w:eastAsia="fr-FR"/>
          </w:rPr>
          <w:t xml:space="preserve">In this study, </w:t>
        </w:r>
        <w:r w:rsidR="00254FA6">
          <w:rPr>
            <w:rFonts w:ascii="Calibri" w:hAnsi="Calibri" w:cs="Calibri"/>
            <w:sz w:val="24"/>
            <w:szCs w:val="24"/>
            <w:lang w:val="en-GB"/>
          </w:rPr>
          <w:t>t</w:t>
        </w:r>
        <w:r w:rsidR="00254FA6" w:rsidRPr="00D23967">
          <w:rPr>
            <w:rFonts w:ascii="Calibri" w:hAnsi="Calibri" w:cs="Calibri"/>
            <w:sz w:val="24"/>
            <w:szCs w:val="24"/>
            <w:lang w:val="en-GB"/>
          </w:rPr>
          <w:t xml:space="preserve">he steatosis </w:t>
        </w:r>
        <w:r w:rsidR="00254FA6">
          <w:rPr>
            <w:rFonts w:ascii="Calibri" w:hAnsi="Calibri" w:cs="Calibri"/>
            <w:sz w:val="24"/>
            <w:szCs w:val="24"/>
            <w:lang w:val="en-GB"/>
          </w:rPr>
          <w:t xml:space="preserve">(i.e., </w:t>
        </w:r>
        <w:r w:rsidR="00254FA6">
          <w:rPr>
            <w:rFonts w:ascii="Calibri" w:eastAsia="Times New Roman" w:hAnsi="Calibri" w:cs="Calibri"/>
            <w:color w:val="000000"/>
            <w:sz w:val="24"/>
            <w:szCs w:val="24"/>
            <w:lang w:val="en-GB" w:eastAsia="fr-FR"/>
          </w:rPr>
          <w:t xml:space="preserve">hepatic </w:t>
        </w:r>
        <w:r w:rsidR="00254FA6" w:rsidRPr="00F93541">
          <w:rPr>
            <w:rFonts w:ascii="Calibri" w:eastAsia="Times New Roman" w:hAnsi="Calibri" w:cs="Calibri"/>
            <w:color w:val="000000"/>
            <w:sz w:val="24"/>
            <w:szCs w:val="24"/>
            <w:lang w:val="en-GB" w:eastAsia="fr-FR"/>
          </w:rPr>
          <w:t>lipid accumulation</w:t>
        </w:r>
        <w:r w:rsidR="00254FA6">
          <w:rPr>
            <w:rFonts w:ascii="Calibri" w:hAnsi="Calibri" w:cs="Calibri"/>
            <w:sz w:val="24"/>
            <w:szCs w:val="24"/>
            <w:lang w:val="en-GB"/>
          </w:rPr>
          <w:t xml:space="preserve">) </w:t>
        </w:r>
        <w:r w:rsidR="00254FA6" w:rsidRPr="00D23967">
          <w:rPr>
            <w:rFonts w:ascii="Calibri" w:hAnsi="Calibri" w:cs="Calibri"/>
            <w:sz w:val="24"/>
            <w:szCs w:val="24"/>
            <w:lang w:val="en-GB"/>
          </w:rPr>
          <w:t>has been evaluated t</w:t>
        </w:r>
        <w:r w:rsidR="00254FA6">
          <w:rPr>
            <w:rFonts w:ascii="Calibri" w:hAnsi="Calibri" w:cs="Calibri"/>
            <w:sz w:val="24"/>
            <w:szCs w:val="24"/>
            <w:lang w:val="en-GB"/>
          </w:rPr>
          <w:t>hr</w:t>
        </w:r>
        <w:r w:rsidR="00254FA6" w:rsidRPr="00D23967">
          <w:rPr>
            <w:rFonts w:ascii="Calibri" w:hAnsi="Calibri" w:cs="Calibri"/>
            <w:sz w:val="24"/>
            <w:szCs w:val="24"/>
            <w:lang w:val="en-GB"/>
          </w:rPr>
          <w:t>ough 3 biological scales</w:t>
        </w:r>
        <w:r w:rsidR="00254FA6">
          <w:rPr>
            <w:rFonts w:ascii="Calibri" w:hAnsi="Calibri" w:cs="Calibri"/>
            <w:sz w:val="24"/>
            <w:szCs w:val="24"/>
            <w:lang w:val="en-GB"/>
          </w:rPr>
          <w:t>: (</w:t>
        </w:r>
        <w:proofErr w:type="spellStart"/>
        <w:r w:rsidR="00254FA6">
          <w:rPr>
            <w:rFonts w:ascii="Calibri" w:hAnsi="Calibri" w:cs="Calibri"/>
            <w:sz w:val="24"/>
            <w:szCs w:val="24"/>
            <w:lang w:val="en-GB"/>
          </w:rPr>
          <w:t>i</w:t>
        </w:r>
        <w:proofErr w:type="spellEnd"/>
        <w:r w:rsidR="00254FA6">
          <w:rPr>
            <w:rFonts w:ascii="Calibri" w:hAnsi="Calibri" w:cs="Calibri"/>
            <w:sz w:val="24"/>
            <w:szCs w:val="24"/>
            <w:lang w:val="en-GB"/>
          </w:rPr>
          <w:t>)</w:t>
        </w:r>
      </w:ins>
      <w:ins w:id="98" w:author="Microsoft Office User" w:date="2025-07-15T11:08:00Z" w16du:dateUtc="2025-07-15T09:08:00Z">
        <w:r w:rsidR="00254FA6" w:rsidRPr="00254FA6">
          <w:rPr>
            <w:rFonts w:ascii="Calibri" w:hAnsi="Calibri" w:cs="Calibri"/>
            <w:sz w:val="24"/>
            <w:szCs w:val="24"/>
            <w:lang w:val="en-GB"/>
          </w:rPr>
          <w:t xml:space="preserve"> </w:t>
        </w:r>
        <w:r w:rsidR="00254FA6" w:rsidRPr="00D23967">
          <w:rPr>
            <w:rFonts w:ascii="Calibri" w:hAnsi="Calibri" w:cs="Calibri"/>
            <w:sz w:val="24"/>
            <w:szCs w:val="24"/>
            <w:lang w:val="en-GB"/>
          </w:rPr>
          <w:t>the histological score, which is the gold standard, informs about the steatosis at the tissular scale</w:t>
        </w:r>
      </w:ins>
      <w:ins w:id="99" w:author="Microsoft Office User" w:date="2025-07-15T11:03:00Z" w16du:dateUtc="2025-07-15T09:03:00Z">
        <w:r w:rsidR="00254FA6">
          <w:rPr>
            <w:rFonts w:ascii="Calibri" w:hAnsi="Calibri" w:cs="Calibri"/>
            <w:sz w:val="24"/>
            <w:szCs w:val="24"/>
            <w:lang w:val="en-GB"/>
          </w:rPr>
          <w:t xml:space="preserve">, (ii) </w:t>
        </w:r>
        <w:r w:rsidR="00254FA6" w:rsidRPr="00D23967">
          <w:rPr>
            <w:rFonts w:ascii="Calibri" w:hAnsi="Calibri" w:cs="Calibri"/>
            <w:sz w:val="24"/>
            <w:szCs w:val="24"/>
            <w:lang w:val="en-GB"/>
          </w:rPr>
          <w:t>the hepatic triglyceride</w:t>
        </w:r>
      </w:ins>
      <w:ins w:id="100" w:author="Microsoft Office User" w:date="2025-07-15T11:07:00Z" w16du:dateUtc="2025-07-15T09:07:00Z">
        <w:r w:rsidR="00254FA6">
          <w:rPr>
            <w:rFonts w:ascii="Calibri" w:hAnsi="Calibri" w:cs="Calibri"/>
            <w:sz w:val="24"/>
            <w:szCs w:val="24"/>
            <w:lang w:val="en-GB"/>
          </w:rPr>
          <w:t xml:space="preserve"> (TG)</w:t>
        </w:r>
      </w:ins>
      <w:ins w:id="101" w:author="Microsoft Office User" w:date="2025-07-15T11:03:00Z" w16du:dateUtc="2025-07-15T09:03:00Z">
        <w:r w:rsidR="00254FA6" w:rsidRPr="00D23967">
          <w:rPr>
            <w:rFonts w:ascii="Calibri" w:hAnsi="Calibri" w:cs="Calibri"/>
            <w:sz w:val="24"/>
            <w:szCs w:val="24"/>
            <w:lang w:val="en-GB"/>
          </w:rPr>
          <w:t xml:space="preserve"> content inform</w:t>
        </w:r>
        <w:r w:rsidR="00254FA6">
          <w:rPr>
            <w:rFonts w:ascii="Calibri" w:hAnsi="Calibri" w:cs="Calibri"/>
            <w:sz w:val="24"/>
            <w:szCs w:val="24"/>
            <w:lang w:val="en-GB"/>
          </w:rPr>
          <w:t>s</w:t>
        </w:r>
        <w:r w:rsidR="00254FA6" w:rsidRPr="00D23967">
          <w:rPr>
            <w:rFonts w:ascii="Calibri" w:hAnsi="Calibri" w:cs="Calibri"/>
            <w:sz w:val="24"/>
            <w:szCs w:val="24"/>
            <w:lang w:val="en-GB"/>
          </w:rPr>
          <w:t xml:space="preserve"> about the cellular </w:t>
        </w:r>
        <w:r w:rsidR="00254FA6">
          <w:rPr>
            <w:rFonts w:ascii="Calibri" w:hAnsi="Calibri" w:cs="Calibri"/>
            <w:sz w:val="24"/>
            <w:szCs w:val="24"/>
            <w:lang w:val="en-GB"/>
          </w:rPr>
          <w:t>stage</w:t>
        </w:r>
        <w:r w:rsidR="00254FA6" w:rsidRPr="00D23967">
          <w:rPr>
            <w:rFonts w:ascii="Calibri" w:hAnsi="Calibri" w:cs="Calibri"/>
            <w:sz w:val="24"/>
            <w:szCs w:val="24"/>
            <w:lang w:val="en-GB"/>
          </w:rPr>
          <w:t xml:space="preserve"> of steatosis</w:t>
        </w:r>
        <w:r w:rsidR="00254FA6">
          <w:rPr>
            <w:rFonts w:ascii="Calibri" w:hAnsi="Calibri" w:cs="Calibri"/>
            <w:sz w:val="24"/>
            <w:szCs w:val="24"/>
            <w:lang w:val="en-GB"/>
          </w:rPr>
          <w:t>, and (iii)</w:t>
        </w:r>
        <w:r w:rsidR="00254FA6" w:rsidRPr="00D23967">
          <w:rPr>
            <w:rFonts w:ascii="Calibri" w:hAnsi="Calibri" w:cs="Calibri"/>
            <w:sz w:val="24"/>
            <w:szCs w:val="24"/>
            <w:lang w:val="en-GB"/>
          </w:rPr>
          <w:t xml:space="preserve"> </w:t>
        </w:r>
      </w:ins>
      <w:ins w:id="102" w:author="Microsoft Office User" w:date="2025-07-15T11:08:00Z" w16du:dateUtc="2025-07-15T09:08:00Z">
        <w:r w:rsidR="00254FA6">
          <w:rPr>
            <w:rFonts w:ascii="Calibri" w:hAnsi="Calibri" w:cs="Calibri"/>
            <w:sz w:val="24"/>
            <w:szCs w:val="24"/>
            <w:lang w:val="en-GB"/>
          </w:rPr>
          <w:t>t</w:t>
        </w:r>
        <w:r w:rsidR="00254FA6" w:rsidRPr="00D23967">
          <w:rPr>
            <w:rFonts w:ascii="Calibri" w:hAnsi="Calibri" w:cs="Calibri"/>
            <w:sz w:val="24"/>
            <w:szCs w:val="24"/>
            <w:lang w:val="en-GB"/>
          </w:rPr>
          <w:t xml:space="preserve">he mRNA level of </w:t>
        </w:r>
        <w:r w:rsidR="00254FA6" w:rsidRPr="00D23967">
          <w:rPr>
            <w:rFonts w:ascii="Calibri" w:hAnsi="Calibri" w:cs="Calibri"/>
            <w:i/>
            <w:iCs/>
            <w:sz w:val="24"/>
            <w:szCs w:val="24"/>
            <w:lang w:val="en-GB"/>
          </w:rPr>
          <w:t>Fsp27</w:t>
        </w:r>
        <w:r w:rsidR="00254FA6" w:rsidRPr="00D23967">
          <w:rPr>
            <w:rFonts w:ascii="Calibri" w:hAnsi="Calibri" w:cs="Calibri"/>
            <w:sz w:val="24"/>
            <w:szCs w:val="24"/>
            <w:lang w:val="en-GB"/>
          </w:rPr>
          <w:t xml:space="preserve"> gives insight </w:t>
        </w:r>
        <w:r w:rsidR="00254FA6">
          <w:rPr>
            <w:rFonts w:ascii="Calibri" w:hAnsi="Calibri" w:cs="Calibri"/>
            <w:sz w:val="24"/>
            <w:szCs w:val="24"/>
            <w:lang w:val="en-GB"/>
          </w:rPr>
          <w:t>into</w:t>
        </w:r>
        <w:r w:rsidR="00254FA6" w:rsidRPr="00D23967">
          <w:rPr>
            <w:rFonts w:ascii="Calibri" w:hAnsi="Calibri" w:cs="Calibri"/>
            <w:sz w:val="24"/>
            <w:szCs w:val="24"/>
            <w:lang w:val="en-GB"/>
          </w:rPr>
          <w:t xml:space="preserve"> steatosis at the molecular scale</w:t>
        </w:r>
        <w:r w:rsidR="00254FA6">
          <w:rPr>
            <w:rFonts w:ascii="Calibri" w:hAnsi="Calibri" w:cs="Calibri"/>
            <w:sz w:val="24"/>
            <w:szCs w:val="24"/>
            <w:lang w:val="en-GB"/>
          </w:rPr>
          <w:t xml:space="preserve"> (the mRNA level of </w:t>
        </w:r>
        <w:r w:rsidR="00254FA6" w:rsidRPr="00D23967">
          <w:rPr>
            <w:rFonts w:ascii="Calibri" w:hAnsi="Calibri" w:cs="Calibri"/>
            <w:i/>
            <w:iCs/>
            <w:sz w:val="24"/>
            <w:szCs w:val="24"/>
            <w:lang w:val="en-GB"/>
          </w:rPr>
          <w:t>Fsp27</w:t>
        </w:r>
        <w:r w:rsidR="00254FA6" w:rsidRPr="00FD380C">
          <w:rPr>
            <w:rFonts w:ascii="Calibri" w:eastAsia="Times New Roman" w:hAnsi="Calibri" w:cs="Calibri"/>
            <w:color w:val="000000"/>
            <w:sz w:val="24"/>
            <w:szCs w:val="24"/>
            <w:lang w:val="en-GB" w:eastAsia="fr-FR"/>
          </w:rPr>
          <w:t xml:space="preserve"> </w:t>
        </w:r>
        <w:r w:rsidR="00254FA6">
          <w:rPr>
            <w:rFonts w:ascii="Calibri" w:eastAsia="Times New Roman" w:hAnsi="Calibri" w:cs="Calibri"/>
            <w:color w:val="000000"/>
            <w:sz w:val="24"/>
            <w:szCs w:val="24"/>
            <w:lang w:val="en-GB" w:eastAsia="fr-FR"/>
          </w:rPr>
          <w:t xml:space="preserve">is </w:t>
        </w:r>
        <w:r w:rsidR="00254FA6" w:rsidRPr="00FD380C">
          <w:rPr>
            <w:rFonts w:ascii="Calibri" w:eastAsia="Times New Roman" w:hAnsi="Calibri" w:cs="Calibri"/>
            <w:color w:val="000000"/>
            <w:sz w:val="24"/>
            <w:szCs w:val="24"/>
            <w:lang w:val="en-GB" w:eastAsia="fr-FR"/>
          </w:rPr>
          <w:t>widely recognized as a direct marker of steatosis</w:t>
        </w:r>
        <w:r w:rsidR="00254FA6">
          <w:rPr>
            <w:rFonts w:ascii="Calibri" w:eastAsia="Times New Roman" w:hAnsi="Calibri" w:cs="Calibri"/>
            <w:color w:val="000000"/>
            <w:sz w:val="24"/>
            <w:szCs w:val="24"/>
            <w:lang w:val="en-GB" w:eastAsia="fr-FR"/>
          </w:rPr>
          <w:t xml:space="preserve"> (</w:t>
        </w:r>
        <w:r w:rsidR="00254FA6" w:rsidRPr="00D23967">
          <w:rPr>
            <w:rFonts w:ascii="Calibri" w:eastAsia="Times New Roman" w:hAnsi="Calibri" w:cs="Calibri"/>
            <w:color w:val="000000"/>
            <w:sz w:val="24"/>
            <w:szCs w:val="24"/>
            <w:highlight w:val="yellow"/>
            <w:lang w:val="en-GB" w:eastAsia="fr-FR"/>
          </w:rPr>
          <w:t>REF</w:t>
        </w:r>
        <w:r w:rsidR="00254FA6">
          <w:rPr>
            <w:rFonts w:ascii="Calibri" w:eastAsia="Times New Roman" w:hAnsi="Calibri" w:cs="Calibri"/>
            <w:color w:val="000000"/>
            <w:sz w:val="24"/>
            <w:szCs w:val="24"/>
            <w:lang w:val="en-GB" w:eastAsia="fr-FR"/>
          </w:rPr>
          <w:t>)).</w:t>
        </w:r>
      </w:ins>
      <w:ins w:id="103" w:author="Microsoft Office User" w:date="2025-07-15T11:03:00Z" w16du:dateUtc="2025-07-15T09:03:00Z">
        <w:r w:rsidR="00254FA6">
          <w:rPr>
            <w:rFonts w:ascii="Calibri" w:hAnsi="Calibri" w:cs="Calibri"/>
            <w:sz w:val="24"/>
            <w:szCs w:val="24"/>
            <w:lang w:val="en-GB"/>
          </w:rPr>
          <w:t xml:space="preserve"> </w:t>
        </w:r>
      </w:ins>
    </w:p>
    <w:p w14:paraId="240F6674" w14:textId="59E64127" w:rsidR="00254FA6" w:rsidDel="00254FA6" w:rsidRDefault="00254FA6" w:rsidP="00D74E02">
      <w:pPr>
        <w:spacing w:line="360" w:lineRule="auto"/>
        <w:jc w:val="both"/>
        <w:rPr>
          <w:del w:id="104" w:author="Microsoft Office User" w:date="2025-07-15T11:01:00Z" w16du:dateUtc="2025-07-15T09:01:00Z"/>
          <w:rFonts w:ascii="Calibri" w:eastAsia="Times New Roman" w:hAnsi="Calibri" w:cs="Calibri"/>
          <w:color w:val="000000"/>
          <w:sz w:val="24"/>
          <w:szCs w:val="24"/>
          <w:lang w:val="en-GB" w:eastAsia="fr-FR"/>
        </w:rPr>
      </w:pPr>
      <w:ins w:id="105" w:author="Microsoft Office User" w:date="2025-07-15T11:00:00Z" w16du:dateUtc="2025-07-15T09:00:00Z">
        <w:r>
          <w:rPr>
            <w:rFonts w:ascii="Calibri" w:eastAsia="Times New Roman" w:hAnsi="Calibri" w:cs="Calibri"/>
            <w:color w:val="000000"/>
            <w:sz w:val="24"/>
            <w:szCs w:val="24"/>
            <w:lang w:val="en-GB" w:eastAsia="fr-FR"/>
          </w:rPr>
          <w:t>We firs</w:t>
        </w:r>
      </w:ins>
      <w:ins w:id="106" w:author="Microsoft Office User" w:date="2025-07-15T11:01:00Z" w16du:dateUtc="2025-07-15T09:01:00Z">
        <w:r>
          <w:rPr>
            <w:rFonts w:ascii="Calibri" w:eastAsia="Times New Roman" w:hAnsi="Calibri" w:cs="Calibri"/>
            <w:color w:val="000000"/>
            <w:sz w:val="24"/>
            <w:szCs w:val="24"/>
            <w:lang w:val="en-GB" w:eastAsia="fr-FR"/>
          </w:rPr>
          <w:t>t validate that</w:t>
        </w:r>
      </w:ins>
      <w:ins w:id="107" w:author="Microsoft Office User" w:date="2025-07-15T11:00:00Z" w16du:dateUtc="2025-07-15T09:00:00Z">
        <w:r w:rsidRPr="00F93541">
          <w:rPr>
            <w:rFonts w:ascii="Calibri" w:eastAsia="Times New Roman" w:hAnsi="Calibri" w:cs="Calibri"/>
            <w:color w:val="000000"/>
            <w:sz w:val="24"/>
            <w:szCs w:val="24"/>
            <w:lang w:val="en-GB" w:eastAsia="fr-FR"/>
          </w:rPr>
          <w:t xml:space="preserve"> the livers of mice exhibit varying degrees of steatosis</w:t>
        </w:r>
      </w:ins>
      <w:ins w:id="108" w:author="Microsoft Office User" w:date="2025-07-15T11:01:00Z" w16du:dateUtc="2025-07-15T09:01:00Z">
        <w:r>
          <w:rPr>
            <w:rFonts w:ascii="Calibri" w:eastAsia="Times New Roman" w:hAnsi="Calibri" w:cs="Calibri"/>
            <w:color w:val="000000"/>
            <w:sz w:val="24"/>
            <w:szCs w:val="24"/>
            <w:lang w:val="en-GB" w:eastAsia="fr-FR"/>
          </w:rPr>
          <w:t>.</w:t>
        </w:r>
        <w:r>
          <w:rPr>
            <w:rFonts w:ascii="Calibri" w:hAnsi="Calibri" w:cs="Calibri"/>
            <w:sz w:val="24"/>
            <w:szCs w:val="24"/>
            <w:lang w:val="en-GB"/>
          </w:rPr>
          <w:t xml:space="preserve"> </w:t>
        </w:r>
      </w:ins>
    </w:p>
    <w:p w14:paraId="1A83CE2B" w14:textId="517095E3" w:rsidR="00254FA6" w:rsidRDefault="00BB1357" w:rsidP="00254FA6">
      <w:pPr>
        <w:spacing w:line="360" w:lineRule="auto"/>
        <w:jc w:val="both"/>
        <w:rPr>
          <w:ins w:id="109" w:author="Microsoft Office User" w:date="2025-07-15T11:03:00Z" w16du:dateUtc="2025-07-15T09:03:00Z"/>
          <w:rFonts w:ascii="Calibri" w:hAnsi="Calibri" w:cs="Calibri"/>
          <w:sz w:val="24"/>
          <w:szCs w:val="24"/>
          <w:lang w:val="en-GB"/>
        </w:rPr>
      </w:pPr>
      <w:ins w:id="110" w:author="Microsoft Office User" w:date="2025-07-10T11:26:00Z" w16du:dateUtc="2025-07-10T09:26:00Z">
        <w:r>
          <w:rPr>
            <w:rFonts w:ascii="Calibri" w:eastAsia="Times New Roman" w:hAnsi="Calibri" w:cs="Calibri"/>
            <w:color w:val="000000"/>
            <w:sz w:val="24"/>
            <w:szCs w:val="24"/>
            <w:lang w:val="en-GB" w:eastAsia="fr-FR"/>
          </w:rPr>
          <w:t>As expected</w:t>
        </w:r>
      </w:ins>
      <w:ins w:id="111" w:author="Microsoft Office User" w:date="2025-07-10T11:29:00Z" w16du:dateUtc="2025-07-10T09:29:00Z">
        <w:r>
          <w:rPr>
            <w:rFonts w:ascii="Calibri" w:eastAsia="Times New Roman" w:hAnsi="Calibri" w:cs="Calibri"/>
            <w:color w:val="000000"/>
            <w:sz w:val="24"/>
            <w:szCs w:val="24"/>
            <w:lang w:val="en-GB" w:eastAsia="fr-FR"/>
          </w:rPr>
          <w:t>,</w:t>
        </w:r>
      </w:ins>
      <w:ins w:id="112" w:author="Microsoft Office User" w:date="2025-07-10T11:26:00Z" w16du:dateUtc="2025-07-10T09:26:00Z">
        <w:r>
          <w:rPr>
            <w:rFonts w:ascii="Calibri" w:eastAsia="Times New Roman" w:hAnsi="Calibri" w:cs="Calibri"/>
            <w:color w:val="000000"/>
            <w:sz w:val="24"/>
            <w:szCs w:val="24"/>
            <w:lang w:val="en-GB" w:eastAsia="fr-FR"/>
          </w:rPr>
          <w:t xml:space="preserve"> the mice </w:t>
        </w:r>
      </w:ins>
      <w:ins w:id="113" w:author="Microsoft Office User" w:date="2025-07-10T11:29:00Z" w16du:dateUtc="2025-07-10T09:29:00Z">
        <w:r>
          <w:rPr>
            <w:rFonts w:ascii="Calibri" w:eastAsia="Times New Roman" w:hAnsi="Calibri" w:cs="Calibri"/>
            <w:color w:val="000000"/>
            <w:sz w:val="24"/>
            <w:szCs w:val="24"/>
            <w:lang w:val="en-GB" w:eastAsia="fr-FR"/>
          </w:rPr>
          <w:t xml:space="preserve">that </w:t>
        </w:r>
      </w:ins>
      <w:ins w:id="114" w:author="Microsoft Office User" w:date="2025-07-10T11:26:00Z" w16du:dateUtc="2025-07-10T09:26:00Z">
        <w:r>
          <w:rPr>
            <w:rFonts w:ascii="Calibri" w:eastAsia="Times New Roman" w:hAnsi="Calibri" w:cs="Calibri"/>
            <w:color w:val="000000"/>
            <w:sz w:val="24"/>
            <w:szCs w:val="24"/>
            <w:lang w:val="en-GB" w:eastAsia="fr-FR"/>
          </w:rPr>
          <w:t xml:space="preserve">undergo </w:t>
        </w:r>
      </w:ins>
      <w:ins w:id="115" w:author="Microsoft Office User" w:date="2025-07-10T11:29:00Z" w16du:dateUtc="2025-07-10T09:29:00Z">
        <w:r>
          <w:rPr>
            <w:rFonts w:ascii="Calibri" w:eastAsia="Times New Roman" w:hAnsi="Calibri" w:cs="Calibri"/>
            <w:color w:val="000000"/>
            <w:sz w:val="24"/>
            <w:szCs w:val="24"/>
            <w:lang w:val="en-GB" w:eastAsia="fr-FR"/>
          </w:rPr>
          <w:t xml:space="preserve">a </w:t>
        </w:r>
      </w:ins>
      <w:ins w:id="116" w:author="Microsoft Office User" w:date="2025-07-10T11:26:00Z" w16du:dateUtc="2025-07-10T09:26:00Z">
        <w:r w:rsidRPr="00C11AC9">
          <w:rPr>
            <w:rFonts w:ascii="Calibri" w:hAnsi="Calibri" w:cs="Calibri"/>
            <w:sz w:val="24"/>
            <w:szCs w:val="24"/>
            <w:lang w:val="en-GB"/>
          </w:rPr>
          <w:t>high-fat, high-carbohydrate</w:t>
        </w:r>
      </w:ins>
      <w:ins w:id="117" w:author="Microsoft Office User" w:date="2025-07-15T11:06:00Z" w16du:dateUtc="2025-07-15T09:06:00Z">
        <w:r w:rsidR="00254FA6">
          <w:rPr>
            <w:rFonts w:ascii="Calibri" w:hAnsi="Calibri" w:cs="Calibri"/>
            <w:sz w:val="24"/>
            <w:szCs w:val="24"/>
            <w:lang w:val="en-GB"/>
          </w:rPr>
          <w:t xml:space="preserve"> (HFHC)</w:t>
        </w:r>
      </w:ins>
      <w:ins w:id="118" w:author="Microsoft Office User" w:date="2025-07-10T11:26:00Z" w16du:dateUtc="2025-07-10T09:26:00Z">
        <w:r w:rsidRPr="00C11AC9">
          <w:rPr>
            <w:rFonts w:ascii="Calibri" w:hAnsi="Calibri" w:cs="Calibri"/>
            <w:sz w:val="24"/>
            <w:szCs w:val="24"/>
            <w:lang w:val="en-GB"/>
          </w:rPr>
          <w:t xml:space="preserve"> diet develop steatohepatitis</w:t>
        </w:r>
        <w:r>
          <w:rPr>
            <w:rFonts w:ascii="Calibri" w:hAnsi="Calibri" w:cs="Calibri"/>
            <w:sz w:val="24"/>
            <w:szCs w:val="24"/>
            <w:lang w:val="en-GB"/>
          </w:rPr>
          <w:t xml:space="preserve"> at all </w:t>
        </w:r>
      </w:ins>
      <w:ins w:id="119" w:author="Microsoft Office User" w:date="2025-07-10T11:27:00Z" w16du:dateUtc="2025-07-10T09:27:00Z">
        <w:r>
          <w:rPr>
            <w:rFonts w:ascii="Calibri" w:hAnsi="Calibri" w:cs="Calibri"/>
            <w:sz w:val="24"/>
            <w:szCs w:val="24"/>
            <w:lang w:val="en-GB"/>
          </w:rPr>
          <w:t>biological scale</w:t>
        </w:r>
      </w:ins>
      <w:ins w:id="120" w:author="Microsoft Office User" w:date="2025-07-10T11:29:00Z" w16du:dateUtc="2025-07-10T09:29:00Z">
        <w:r>
          <w:rPr>
            <w:rFonts w:ascii="Calibri" w:hAnsi="Calibri" w:cs="Calibri"/>
            <w:sz w:val="24"/>
            <w:szCs w:val="24"/>
            <w:lang w:val="en-GB"/>
          </w:rPr>
          <w:t>s</w:t>
        </w:r>
      </w:ins>
      <w:ins w:id="121" w:author="Microsoft Office User" w:date="2025-07-10T11:27:00Z" w16du:dateUtc="2025-07-10T09:27:00Z">
        <w:r>
          <w:rPr>
            <w:rFonts w:ascii="Calibri" w:hAnsi="Calibri" w:cs="Calibri"/>
            <w:sz w:val="24"/>
            <w:szCs w:val="24"/>
            <w:lang w:val="en-GB"/>
          </w:rPr>
          <w:t xml:space="preserve">. </w:t>
        </w:r>
      </w:ins>
      <w:ins w:id="122" w:author="Microsoft Office User" w:date="2025-07-15T11:06:00Z" w16du:dateUtc="2025-07-15T09:06:00Z">
        <w:r w:rsidR="00254FA6">
          <w:rPr>
            <w:rFonts w:cstheme="minorHAnsi"/>
            <w:sz w:val="24"/>
            <w:szCs w:val="24"/>
            <w:lang w:val="en-US"/>
          </w:rPr>
          <w:t xml:space="preserve">The HFHC diet induced an increase in hepatic steatosis (tissular scale), compared with the CTL and IRON groups (+40% cells, p&lt;0.001; +36% cells, p&lt;0.001, respectively; Table 1). Combined HFHC diet and iron supplementation also led to an increase of hepatic steatosis compared with CTL and IRON groups (+14% of cells, p&lt;0.01; +9% of cells, p&lt;0.05, respectively; </w:t>
        </w:r>
      </w:ins>
      <w:ins w:id="123" w:author="Microsoft Office User" w:date="2025-07-15T11:07:00Z" w16du:dateUtc="2025-07-15T09:07:00Z">
        <w:r w:rsidR="00254FA6">
          <w:rPr>
            <w:rFonts w:cstheme="minorHAnsi"/>
            <w:sz w:val="24"/>
            <w:szCs w:val="24"/>
            <w:lang w:val="en-US"/>
          </w:rPr>
          <w:t>Table 1</w:t>
        </w:r>
      </w:ins>
      <w:ins w:id="124" w:author="Microsoft Office User" w:date="2025-07-15T11:06:00Z" w16du:dateUtc="2025-07-15T09:06:00Z">
        <w:r w:rsidR="00254FA6">
          <w:rPr>
            <w:rFonts w:cstheme="minorHAnsi"/>
            <w:sz w:val="24"/>
            <w:szCs w:val="24"/>
            <w:lang w:val="en-US"/>
          </w:rPr>
          <w:t xml:space="preserve">), but a lower hepatic steatosis level was observed compared with mice receiving HFHC diet alone (-27% of cells, p&lt;0.05, Figure 1A). The hepatic TG </w:t>
        </w:r>
        <w:r w:rsidR="00254FA6">
          <w:rPr>
            <w:rFonts w:cstheme="minorHAnsi"/>
            <w:sz w:val="24"/>
            <w:szCs w:val="24"/>
            <w:lang w:val="en-US"/>
          </w:rPr>
          <w:lastRenderedPageBreak/>
          <w:t xml:space="preserve">concentration was greatly increased in HFHC diet animals compared with CTL and IRON groups (+204%, p&lt;0.001 for both groups, </w:t>
        </w:r>
      </w:ins>
      <w:ins w:id="125" w:author="Microsoft Office User" w:date="2025-07-15T11:08:00Z" w16du:dateUtc="2025-07-15T09:08:00Z">
        <w:r w:rsidR="00254FA6">
          <w:rPr>
            <w:rFonts w:cstheme="minorHAnsi"/>
            <w:sz w:val="24"/>
            <w:szCs w:val="24"/>
            <w:lang w:val="en-US"/>
          </w:rPr>
          <w:t>Figure 1C</w:t>
        </w:r>
      </w:ins>
      <w:ins w:id="126" w:author="Microsoft Office User" w:date="2025-07-15T11:06:00Z" w16du:dateUtc="2025-07-15T09:06:00Z">
        <w:r w:rsidR="00254FA6">
          <w:rPr>
            <w:rFonts w:cstheme="minorHAnsi"/>
            <w:sz w:val="24"/>
            <w:szCs w:val="24"/>
            <w:lang w:val="en-US"/>
          </w:rPr>
          <w:t>), whereas iron alone did not significantly modulate the HTG concentration compared with CTL (Figure 1</w:t>
        </w:r>
      </w:ins>
      <w:ins w:id="127" w:author="Microsoft Office User" w:date="2025-07-15T11:08:00Z" w16du:dateUtc="2025-07-15T09:08:00Z">
        <w:r w:rsidR="00254FA6">
          <w:rPr>
            <w:rFonts w:cstheme="minorHAnsi"/>
            <w:sz w:val="24"/>
            <w:szCs w:val="24"/>
            <w:lang w:val="en-US"/>
          </w:rPr>
          <w:t>C</w:t>
        </w:r>
      </w:ins>
      <w:ins w:id="128" w:author="Microsoft Office User" w:date="2025-07-15T11:06:00Z" w16du:dateUtc="2025-07-15T09:06:00Z">
        <w:r w:rsidR="00254FA6">
          <w:rPr>
            <w:rFonts w:cstheme="minorHAnsi"/>
            <w:sz w:val="24"/>
            <w:szCs w:val="24"/>
            <w:lang w:val="en-US"/>
          </w:rPr>
          <w:t>).</w:t>
        </w:r>
      </w:ins>
      <w:ins w:id="129" w:author="Microsoft Office User" w:date="2025-07-15T11:08:00Z" w16du:dateUtc="2025-07-15T09:08:00Z">
        <w:r w:rsidR="00254FA6">
          <w:rPr>
            <w:rFonts w:cstheme="minorHAnsi"/>
            <w:sz w:val="24"/>
            <w:szCs w:val="24"/>
            <w:lang w:val="en-US"/>
          </w:rPr>
          <w:t xml:space="preserve"> The results are </w:t>
        </w:r>
      </w:ins>
      <w:ins w:id="130" w:author="Microsoft Office User" w:date="2025-07-15T11:09:00Z" w16du:dateUtc="2025-07-15T09:09:00Z">
        <w:r w:rsidR="00254FA6">
          <w:rPr>
            <w:rFonts w:cstheme="minorHAnsi"/>
            <w:sz w:val="24"/>
            <w:szCs w:val="24"/>
            <w:lang w:val="en-US"/>
          </w:rPr>
          <w:t>similar at the molecular scale (Figure 1D).</w:t>
        </w:r>
      </w:ins>
      <w:ins w:id="131" w:author="Microsoft Office User" w:date="2025-07-15T11:06:00Z" w16du:dateUtc="2025-07-15T09:06:00Z">
        <w:r w:rsidR="00254FA6">
          <w:rPr>
            <w:rFonts w:cstheme="minorHAnsi"/>
            <w:sz w:val="24"/>
            <w:szCs w:val="24"/>
            <w:lang w:val="en-US"/>
          </w:rPr>
          <w:t xml:space="preserve"> </w:t>
        </w:r>
      </w:ins>
      <w:ins w:id="132" w:author="Microsoft Office User" w:date="2025-07-15T11:09:00Z" w16du:dateUtc="2025-07-15T09:09:00Z">
        <w:r w:rsidR="00254FA6">
          <w:rPr>
            <w:rFonts w:cstheme="minorHAnsi"/>
            <w:sz w:val="24"/>
            <w:szCs w:val="24"/>
            <w:lang w:val="en-US"/>
          </w:rPr>
          <w:t xml:space="preserve">The other </w:t>
        </w:r>
      </w:ins>
      <w:moveToRangeStart w:id="133" w:author="Microsoft Office User" w:date="2025-07-15T11:04:00Z" w:name="move203039561"/>
      <w:moveTo w:id="134" w:author="Microsoft Office User" w:date="2025-07-15T11:04:00Z" w16du:dateUtc="2025-07-15T09:04:00Z">
        <w:del w:id="135" w:author="Microsoft Office User" w:date="2025-07-15T11:09:00Z" w16du:dateUtc="2025-07-15T09:09:00Z">
          <w:r w:rsidR="00254FA6" w:rsidDel="00254FA6">
            <w:rPr>
              <w:rFonts w:cstheme="minorHAnsi"/>
              <w:sz w:val="24"/>
              <w:szCs w:val="24"/>
              <w:lang w:val="en-US"/>
            </w:rPr>
            <w:delText xml:space="preserve">All </w:delText>
          </w:r>
        </w:del>
        <w:r w:rsidR="00254FA6">
          <w:rPr>
            <w:rFonts w:cstheme="minorHAnsi"/>
            <w:sz w:val="24"/>
            <w:szCs w:val="24"/>
            <w:lang w:val="en-US"/>
          </w:rPr>
          <w:t xml:space="preserve">morphological and biological data are displayed in Table </w:t>
        </w:r>
        <w:del w:id="136" w:author="Microsoft Office User" w:date="2025-07-15T11:04:00Z" w16du:dateUtc="2025-07-15T09:04:00Z">
          <w:r w:rsidR="00254FA6" w:rsidDel="00254FA6">
            <w:rPr>
              <w:rFonts w:cstheme="minorHAnsi"/>
              <w:sz w:val="24"/>
              <w:szCs w:val="24"/>
              <w:lang w:val="en-US"/>
            </w:rPr>
            <w:delText>S</w:delText>
          </w:r>
        </w:del>
        <w:r w:rsidR="00254FA6">
          <w:rPr>
            <w:rFonts w:cstheme="minorHAnsi"/>
            <w:sz w:val="24"/>
            <w:szCs w:val="24"/>
            <w:lang w:val="en-US"/>
          </w:rPr>
          <w:t>1.</w:t>
        </w:r>
      </w:moveTo>
      <w:moveToRangeEnd w:id="133"/>
    </w:p>
    <w:p w14:paraId="4116A151" w14:textId="36D5DEDB" w:rsidR="00D74E02" w:rsidRPr="00BB1357" w:rsidRDefault="00BB1357" w:rsidP="002C6704">
      <w:pPr>
        <w:spacing w:line="360" w:lineRule="auto"/>
        <w:jc w:val="both"/>
        <w:rPr>
          <w:rFonts w:ascii="Calibri" w:eastAsia="Times New Roman" w:hAnsi="Calibri" w:cs="Calibri"/>
          <w:color w:val="000000"/>
          <w:sz w:val="24"/>
          <w:szCs w:val="24"/>
          <w:lang w:val="en-GB" w:eastAsia="fr-FR"/>
          <w:rPrChange w:id="137" w:author="Microsoft Office User" w:date="2025-07-10T11:28:00Z" w16du:dateUtc="2025-07-10T09:28:00Z">
            <w:rPr>
              <w:rFonts w:ascii="Calibri" w:hAnsi="Calibri" w:cs="Calibri"/>
              <w:b/>
              <w:bCs/>
              <w:sz w:val="24"/>
              <w:szCs w:val="24"/>
              <w:lang w:val="en-GB"/>
            </w:rPr>
          </w:rPrChange>
        </w:rPr>
      </w:pPr>
      <w:ins w:id="138" w:author="Microsoft Office User" w:date="2025-07-10T11:28:00Z" w16du:dateUtc="2025-07-10T09:28:00Z">
        <w:r w:rsidRPr="00F93541">
          <w:rPr>
            <w:rFonts w:ascii="Calibri" w:eastAsia="Times New Roman" w:hAnsi="Calibri" w:cs="Calibri"/>
            <w:color w:val="000000"/>
            <w:sz w:val="24"/>
            <w:szCs w:val="24"/>
            <w:lang w:val="en-GB" w:eastAsia="fr-FR"/>
          </w:rPr>
          <w:t xml:space="preserve">While histological quantification remains the gold standard, </w:t>
        </w:r>
        <w:r>
          <w:rPr>
            <w:rFonts w:ascii="Calibri" w:eastAsia="Times New Roman" w:hAnsi="Calibri" w:cs="Calibri"/>
            <w:color w:val="000000"/>
            <w:sz w:val="24"/>
            <w:szCs w:val="24"/>
            <w:lang w:val="en-GB" w:eastAsia="fr-FR"/>
          </w:rPr>
          <w:t>a</w:t>
        </w:r>
        <w:r w:rsidRPr="00F93541">
          <w:rPr>
            <w:rFonts w:ascii="Calibri" w:eastAsia="Times New Roman" w:hAnsi="Calibri" w:cs="Calibri"/>
            <w:color w:val="000000"/>
            <w:sz w:val="24"/>
            <w:szCs w:val="24"/>
            <w:lang w:val="en-GB" w:eastAsia="fr-FR"/>
          </w:rPr>
          <w:t xml:space="preserve"> notable discrepancy </w:t>
        </w:r>
        <w:r>
          <w:rPr>
            <w:rFonts w:ascii="Calibri" w:eastAsia="Times New Roman" w:hAnsi="Calibri" w:cs="Calibri"/>
            <w:color w:val="000000"/>
            <w:sz w:val="24"/>
            <w:szCs w:val="24"/>
            <w:lang w:val="en-GB" w:eastAsia="fr-FR"/>
          </w:rPr>
          <w:t>was</w:t>
        </w:r>
        <w:r w:rsidRPr="00F93541">
          <w:rPr>
            <w:rFonts w:ascii="Calibri" w:eastAsia="Times New Roman" w:hAnsi="Calibri" w:cs="Calibri"/>
            <w:color w:val="000000"/>
            <w:sz w:val="24"/>
            <w:szCs w:val="24"/>
            <w:lang w:val="en-GB" w:eastAsia="fr-FR"/>
          </w:rPr>
          <w:t xml:space="preserve"> observed between </w:t>
        </w:r>
      </w:ins>
      <w:ins w:id="139" w:author="Microsoft Office User" w:date="2025-07-15T11:09:00Z" w16du:dateUtc="2025-07-15T09:09:00Z">
        <w:r w:rsidR="00254FA6">
          <w:rPr>
            <w:rFonts w:ascii="Calibri" w:eastAsia="Times New Roman" w:hAnsi="Calibri" w:cs="Calibri"/>
            <w:color w:val="000000"/>
            <w:sz w:val="24"/>
            <w:szCs w:val="24"/>
            <w:lang w:val="en-GB" w:eastAsia="fr-FR"/>
          </w:rPr>
          <w:t>three biological scale</w:t>
        </w:r>
      </w:ins>
      <w:ins w:id="140" w:author="Microsoft Office User" w:date="2025-07-10T11:28:00Z" w16du:dateUtc="2025-07-10T09:28:00Z">
        <w:r w:rsidRPr="00F93541">
          <w:rPr>
            <w:rFonts w:ascii="Calibri" w:eastAsia="Times New Roman" w:hAnsi="Calibri" w:cs="Calibri"/>
            <w:color w:val="000000"/>
            <w:sz w:val="24"/>
            <w:szCs w:val="24"/>
            <w:lang w:val="en-GB" w:eastAsia="fr-FR"/>
          </w:rPr>
          <w:t xml:space="preserve"> assessments of hepatic lipid accumulation</w:t>
        </w:r>
      </w:ins>
      <w:ins w:id="141" w:author="Microsoft Office User" w:date="2025-07-15T11:09:00Z" w16du:dateUtc="2025-07-15T09:09:00Z">
        <w:r w:rsidR="00254FA6">
          <w:rPr>
            <w:rFonts w:ascii="Calibri" w:eastAsia="Times New Roman" w:hAnsi="Calibri" w:cs="Calibri"/>
            <w:color w:val="000000"/>
            <w:sz w:val="24"/>
            <w:szCs w:val="24"/>
            <w:lang w:val="en-GB" w:eastAsia="fr-FR"/>
          </w:rPr>
          <w:t>.</w:t>
        </w:r>
      </w:ins>
      <w:ins w:id="142" w:author="Microsoft Office User" w:date="2025-07-10T11:28:00Z" w16du:dateUtc="2025-07-10T09:28:00Z">
        <w:r>
          <w:rPr>
            <w:rFonts w:ascii="Calibri" w:eastAsia="Times New Roman" w:hAnsi="Calibri" w:cs="Calibri"/>
            <w:color w:val="000000"/>
            <w:sz w:val="24"/>
            <w:szCs w:val="24"/>
            <w:lang w:val="en-GB" w:eastAsia="fr-FR"/>
          </w:rPr>
          <w:t xml:space="preserve"> </w:t>
        </w:r>
        <w:r w:rsidRPr="00F93541">
          <w:rPr>
            <w:rFonts w:ascii="Calibri" w:eastAsia="Times New Roman" w:hAnsi="Calibri" w:cs="Calibri"/>
            <w:color w:val="000000"/>
            <w:sz w:val="24"/>
            <w:szCs w:val="24"/>
            <w:lang w:val="en-GB" w:eastAsia="fr-FR"/>
          </w:rPr>
          <w:t>As shown in Figure 1</w:t>
        </w:r>
      </w:ins>
      <w:ins w:id="143" w:author="Microsoft Office User" w:date="2025-07-15T11:10:00Z" w16du:dateUtc="2025-07-15T09:10:00Z">
        <w:r w:rsidR="00254FA6">
          <w:rPr>
            <w:rFonts w:ascii="Calibri" w:eastAsia="Times New Roman" w:hAnsi="Calibri" w:cs="Calibri"/>
            <w:color w:val="000000"/>
            <w:sz w:val="24"/>
            <w:szCs w:val="24"/>
            <w:lang w:val="en-GB" w:eastAsia="fr-FR"/>
          </w:rPr>
          <w:t>E</w:t>
        </w:r>
      </w:ins>
      <w:ins w:id="144" w:author="Microsoft Office User" w:date="2025-07-10T11:28:00Z" w16du:dateUtc="2025-07-10T09:28:00Z">
        <w:r w:rsidRPr="00F93541">
          <w:rPr>
            <w:rFonts w:ascii="Calibri" w:eastAsia="Times New Roman" w:hAnsi="Calibri" w:cs="Calibri"/>
            <w:color w:val="000000"/>
            <w:sz w:val="24"/>
            <w:szCs w:val="24"/>
            <w:lang w:val="en-GB" w:eastAsia="fr-FR"/>
          </w:rPr>
          <w:t>, within the range of 20 to 40 mg of triglycerides per gram of liver</w:t>
        </w:r>
      </w:ins>
      <w:ins w:id="145" w:author="Microsoft Office User" w:date="2025-07-10T11:31:00Z" w16du:dateUtc="2025-07-10T09:31:00Z">
        <w:r>
          <w:rPr>
            <w:rFonts w:ascii="Calibri" w:eastAsia="Times New Roman" w:hAnsi="Calibri" w:cs="Calibri"/>
            <w:color w:val="000000"/>
            <w:sz w:val="24"/>
            <w:szCs w:val="24"/>
            <w:lang w:val="en-GB" w:eastAsia="fr-FR"/>
          </w:rPr>
          <w:t>, which can be considered as an early stage of lipid accumulation</w:t>
        </w:r>
      </w:ins>
      <w:ins w:id="146" w:author="Microsoft Office User" w:date="2025-07-10T11:28:00Z" w16du:dateUtc="2025-07-10T09:28:00Z">
        <w:r w:rsidRPr="00F93541">
          <w:rPr>
            <w:rFonts w:ascii="Calibri" w:eastAsia="Times New Roman" w:hAnsi="Calibri" w:cs="Calibri"/>
            <w:color w:val="000000"/>
            <w:sz w:val="24"/>
            <w:szCs w:val="24"/>
            <w:lang w:val="en-GB" w:eastAsia="fr-FR"/>
          </w:rPr>
          <w:t>, histological scoring fail</w:t>
        </w:r>
        <w:r>
          <w:rPr>
            <w:rFonts w:ascii="Calibri" w:eastAsia="Times New Roman" w:hAnsi="Calibri" w:cs="Calibri"/>
            <w:color w:val="000000"/>
            <w:sz w:val="24"/>
            <w:szCs w:val="24"/>
            <w:lang w:val="en-GB" w:eastAsia="fr-FR"/>
          </w:rPr>
          <w:t>s</w:t>
        </w:r>
        <w:r w:rsidRPr="00F93541">
          <w:rPr>
            <w:rFonts w:ascii="Calibri" w:eastAsia="Times New Roman" w:hAnsi="Calibri" w:cs="Calibri"/>
            <w:color w:val="000000"/>
            <w:sz w:val="24"/>
            <w:szCs w:val="24"/>
            <w:lang w:val="en-GB" w:eastAsia="fr-FR"/>
          </w:rPr>
          <w:t xml:space="preserve"> to detect a clear increase in </w:t>
        </w:r>
        <w:r>
          <w:rPr>
            <w:rFonts w:ascii="Calibri" w:eastAsia="Times New Roman" w:hAnsi="Calibri" w:cs="Calibri"/>
            <w:color w:val="000000"/>
            <w:sz w:val="24"/>
            <w:szCs w:val="24"/>
            <w:lang w:val="en-GB" w:eastAsia="fr-FR"/>
          </w:rPr>
          <w:t xml:space="preserve">hepatic </w:t>
        </w:r>
        <w:r w:rsidRPr="00F93541">
          <w:rPr>
            <w:rFonts w:ascii="Calibri" w:eastAsia="Times New Roman" w:hAnsi="Calibri" w:cs="Calibri"/>
            <w:color w:val="000000"/>
            <w:sz w:val="24"/>
            <w:szCs w:val="24"/>
            <w:lang w:val="en-GB" w:eastAsia="fr-FR"/>
          </w:rPr>
          <w:t>lipid accumulation</w:t>
        </w:r>
      </w:ins>
      <w:ins w:id="147" w:author="Microsoft Office User" w:date="2025-07-15T11:25:00Z" w16du:dateUtc="2025-07-15T09:25:00Z">
        <w:r w:rsidR="002C6704">
          <w:rPr>
            <w:rFonts w:ascii="Calibri" w:eastAsia="Times New Roman" w:hAnsi="Calibri" w:cs="Calibri"/>
            <w:color w:val="000000"/>
            <w:sz w:val="24"/>
            <w:szCs w:val="24"/>
            <w:lang w:val="en-GB" w:eastAsia="fr-FR"/>
          </w:rPr>
          <w:t xml:space="preserve">. </w:t>
        </w:r>
      </w:ins>
      <w:ins w:id="148" w:author="Microsoft Office User" w:date="2025-07-10T11:35:00Z" w16du:dateUtc="2025-07-10T09:35:00Z">
        <w:r>
          <w:rPr>
            <w:rFonts w:ascii="Calibri" w:eastAsia="Times New Roman" w:hAnsi="Calibri" w:cs="Calibri"/>
            <w:color w:val="000000"/>
            <w:sz w:val="24"/>
            <w:szCs w:val="24"/>
            <w:lang w:val="en-GB" w:eastAsia="fr-FR"/>
          </w:rPr>
          <w:t xml:space="preserve">In this context, </w:t>
        </w:r>
      </w:ins>
      <w:ins w:id="149" w:author="Microsoft Office User" w:date="2025-07-10T11:36:00Z" w16du:dateUtc="2025-07-10T09:36:00Z">
        <w:r>
          <w:rPr>
            <w:rFonts w:ascii="Calibri" w:eastAsia="Times New Roman" w:hAnsi="Calibri" w:cs="Calibri"/>
            <w:color w:val="000000"/>
            <w:sz w:val="24"/>
            <w:szCs w:val="24"/>
            <w:lang w:val="en-GB" w:eastAsia="fr-FR"/>
          </w:rPr>
          <w:t xml:space="preserve">the question remains about the right target variable that we </w:t>
        </w:r>
      </w:ins>
      <w:ins w:id="150" w:author="Microsoft Office User" w:date="2025-07-15T11:25:00Z" w16du:dateUtc="2025-07-15T09:25:00Z">
        <w:r w:rsidR="002C6704">
          <w:rPr>
            <w:rFonts w:ascii="Calibri" w:eastAsia="Times New Roman" w:hAnsi="Calibri" w:cs="Calibri"/>
            <w:color w:val="000000"/>
            <w:sz w:val="24"/>
            <w:szCs w:val="24"/>
            <w:lang w:val="en-GB" w:eastAsia="fr-FR"/>
          </w:rPr>
          <w:t>need</w:t>
        </w:r>
      </w:ins>
      <w:ins w:id="151" w:author="Microsoft Office User" w:date="2025-07-10T11:36:00Z" w16du:dateUtc="2025-07-10T09:36:00Z">
        <w:r>
          <w:rPr>
            <w:rFonts w:ascii="Calibri" w:eastAsia="Times New Roman" w:hAnsi="Calibri" w:cs="Calibri"/>
            <w:color w:val="000000"/>
            <w:sz w:val="24"/>
            <w:szCs w:val="24"/>
            <w:lang w:val="en-GB" w:eastAsia="fr-FR"/>
          </w:rPr>
          <w:t xml:space="preserve"> to </w:t>
        </w:r>
      </w:ins>
      <w:ins w:id="152" w:author="Microsoft Office User" w:date="2025-07-15T11:25:00Z" w16du:dateUtc="2025-07-15T09:25:00Z">
        <w:r w:rsidR="002C6704">
          <w:rPr>
            <w:rFonts w:ascii="Calibri" w:eastAsia="Times New Roman" w:hAnsi="Calibri" w:cs="Calibri"/>
            <w:color w:val="000000"/>
            <w:sz w:val="24"/>
            <w:szCs w:val="24"/>
            <w:lang w:val="en-GB" w:eastAsia="fr-FR"/>
          </w:rPr>
          <w:t>predict</w:t>
        </w:r>
      </w:ins>
      <w:ins w:id="153" w:author="Microsoft Office User" w:date="2025-07-10T11:36:00Z" w16du:dateUtc="2025-07-10T09:36:00Z">
        <w:r>
          <w:rPr>
            <w:rFonts w:ascii="Calibri" w:eastAsia="Times New Roman" w:hAnsi="Calibri" w:cs="Calibri"/>
            <w:color w:val="000000"/>
            <w:sz w:val="24"/>
            <w:szCs w:val="24"/>
            <w:lang w:val="en-GB" w:eastAsia="fr-FR"/>
          </w:rPr>
          <w:t xml:space="preserve">. </w:t>
        </w:r>
      </w:ins>
      <w:ins w:id="154" w:author="Microsoft Office User" w:date="2025-07-15T11:11:00Z" w16du:dateUtc="2025-07-15T09:11:00Z">
        <w:r w:rsidR="00BD20DF">
          <w:rPr>
            <w:rFonts w:ascii="Calibri" w:eastAsia="Times New Roman" w:hAnsi="Calibri" w:cs="Calibri"/>
            <w:color w:val="000000"/>
            <w:sz w:val="24"/>
            <w:szCs w:val="24"/>
            <w:lang w:val="en-GB" w:eastAsia="fr-FR"/>
          </w:rPr>
          <w:t>This question is not addressed in this study; thus, we create a synthetic variable that sums up the three biological scale</w:t>
        </w:r>
      </w:ins>
      <w:ins w:id="155" w:author="Microsoft Office User" w:date="2025-07-15T11:12:00Z" w16du:dateUtc="2025-07-15T09:12:00Z">
        <w:r w:rsidR="00BD20DF">
          <w:rPr>
            <w:rFonts w:ascii="Calibri" w:eastAsia="Times New Roman" w:hAnsi="Calibri" w:cs="Calibri"/>
            <w:color w:val="000000"/>
            <w:sz w:val="24"/>
            <w:szCs w:val="24"/>
            <w:lang w:val="en-GB" w:eastAsia="fr-FR"/>
          </w:rPr>
          <w:t>s</w:t>
        </w:r>
      </w:ins>
      <w:ins w:id="156" w:author="Microsoft Office User" w:date="2025-07-15T11:11:00Z" w16du:dateUtc="2025-07-15T09:11:00Z">
        <w:r w:rsidR="00BD20DF">
          <w:rPr>
            <w:rFonts w:ascii="Calibri" w:eastAsia="Times New Roman" w:hAnsi="Calibri" w:cs="Calibri"/>
            <w:color w:val="000000"/>
            <w:sz w:val="24"/>
            <w:szCs w:val="24"/>
            <w:lang w:val="en-GB" w:eastAsia="fr-FR"/>
          </w:rPr>
          <w:t>.</w:t>
        </w:r>
      </w:ins>
      <w:del w:id="157"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Th</w:delText>
        </w:r>
      </w:del>
      <w:ins w:id="158" w:author="Correcteur" w:date="2025-06-26T15:28:00Z">
        <w:del w:id="159" w:author="Microsoft Office User" w:date="2025-07-10T11:22:00Z" w16du:dateUtc="2025-07-10T09:22:00Z">
          <w:r w:rsidR="00410A69" w:rsidDel="00EA6C6E">
            <w:rPr>
              <w:rFonts w:ascii="Calibri" w:eastAsia="Times New Roman" w:hAnsi="Calibri" w:cs="Calibri"/>
              <w:color w:val="000000"/>
              <w:sz w:val="24"/>
              <w:szCs w:val="24"/>
              <w:lang w:val="en-GB" w:eastAsia="fr-FR"/>
            </w:rPr>
            <w:delText>is</w:delText>
          </w:r>
        </w:del>
      </w:ins>
      <w:del w:id="160"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 xml:space="preserve">e combined intervention </w:delText>
        </w:r>
      </w:del>
      <w:ins w:id="161" w:author="Correcteur" w:date="2025-06-26T15:28:00Z">
        <w:del w:id="162" w:author="Microsoft Office User" w:date="2025-07-10T11:22:00Z" w16du:dateUtc="2025-07-10T09:22:00Z">
          <w:r w:rsidR="00410A69" w:rsidDel="00EA6C6E">
            <w:rPr>
              <w:rFonts w:ascii="Calibri" w:eastAsia="Times New Roman" w:hAnsi="Calibri" w:cs="Calibri"/>
              <w:color w:val="000000"/>
              <w:sz w:val="24"/>
              <w:szCs w:val="24"/>
              <w:lang w:val="en-GB" w:eastAsia="fr-FR"/>
            </w:rPr>
            <w:delText>treatment</w:delText>
          </w:r>
          <w:r w:rsidR="00410A69" w:rsidRPr="00F93541" w:rsidDel="00EA6C6E">
            <w:rPr>
              <w:rFonts w:ascii="Calibri" w:eastAsia="Times New Roman" w:hAnsi="Calibri" w:cs="Calibri"/>
              <w:color w:val="000000"/>
              <w:sz w:val="24"/>
              <w:szCs w:val="24"/>
              <w:lang w:val="en-GB" w:eastAsia="fr-FR"/>
            </w:rPr>
            <w:delText xml:space="preserve"> </w:delText>
          </w:r>
        </w:del>
      </w:ins>
      <w:del w:id="163" w:author="Microsoft Office User" w:date="2025-07-10T11:22:00Z" w16du:dateUtc="2025-07-10T09:22:00Z">
        <w:r w:rsidR="00D74E02" w:rsidRPr="00F93541" w:rsidDel="00EA6C6E">
          <w:rPr>
            <w:rFonts w:ascii="Calibri" w:eastAsia="Times New Roman" w:hAnsi="Calibri" w:cs="Calibri"/>
            <w:color w:val="000000"/>
            <w:sz w:val="24"/>
            <w:szCs w:val="24"/>
            <w:lang w:val="en-GB" w:eastAsia="fr-FR"/>
          </w:rPr>
          <w:delText>was expected to produce a more severe phenotype, potentially resembling the clinical features of metabolic dysfunction-associated steatohepatitis (MASH).</w:delText>
        </w:r>
        <w:r w:rsidR="00D74E02" w:rsidDel="00EA6C6E">
          <w:rPr>
            <w:rFonts w:ascii="Calibri" w:eastAsia="Times New Roman" w:hAnsi="Calibri" w:cs="Calibri"/>
            <w:color w:val="000000"/>
            <w:sz w:val="24"/>
            <w:szCs w:val="24"/>
            <w:lang w:val="en-GB" w:eastAsia="fr-FR"/>
          </w:rPr>
          <w:delText xml:space="preserve"> </w:delText>
        </w:r>
      </w:del>
      <w:ins w:id="164" w:author="Correcteur" w:date="2025-06-26T15:30:00Z">
        <w:del w:id="165" w:author="Microsoft Office User" w:date="2025-07-10T11:28:00Z" w16du:dateUtc="2025-07-10T09:28:00Z">
          <w:r w:rsidR="00410A69" w:rsidRPr="00F93541" w:rsidDel="00BB1357">
            <w:rPr>
              <w:rFonts w:ascii="Calibri" w:eastAsia="Times New Roman" w:hAnsi="Calibri" w:cs="Calibri"/>
              <w:color w:val="000000"/>
              <w:sz w:val="24"/>
              <w:szCs w:val="24"/>
              <w:lang w:val="en-GB" w:eastAsia="fr-FR"/>
            </w:rPr>
            <w:delText xml:space="preserve">Although this unexpected interaction is not </w:delText>
          </w:r>
          <w:r w:rsidR="00410A69" w:rsidDel="00BB1357">
            <w:rPr>
              <w:rFonts w:ascii="Calibri" w:eastAsia="Times New Roman" w:hAnsi="Calibri" w:cs="Calibri"/>
              <w:color w:val="000000"/>
              <w:sz w:val="24"/>
              <w:szCs w:val="24"/>
              <w:lang w:val="en-GB" w:eastAsia="fr-FR"/>
            </w:rPr>
            <w:delText>addressed</w:delText>
          </w:r>
          <w:r w:rsidR="00410A69" w:rsidRPr="00F93541" w:rsidDel="00BB1357">
            <w:rPr>
              <w:rFonts w:ascii="Calibri" w:eastAsia="Times New Roman" w:hAnsi="Calibri" w:cs="Calibri"/>
              <w:color w:val="000000"/>
              <w:sz w:val="24"/>
              <w:szCs w:val="24"/>
              <w:lang w:val="en-GB" w:eastAsia="fr-FR"/>
            </w:rPr>
            <w:delText xml:space="preserve"> </w:delText>
          </w:r>
          <w:r w:rsidR="00410A69" w:rsidDel="00BB1357">
            <w:rPr>
              <w:rFonts w:ascii="Calibri" w:eastAsia="Times New Roman" w:hAnsi="Calibri" w:cs="Calibri"/>
              <w:color w:val="000000"/>
              <w:sz w:val="24"/>
              <w:szCs w:val="24"/>
              <w:lang w:val="en-GB" w:eastAsia="fr-FR"/>
            </w:rPr>
            <w:delText>by</w:delText>
          </w:r>
          <w:r w:rsidR="00410A69" w:rsidRPr="00F93541" w:rsidDel="00BB1357">
            <w:rPr>
              <w:rFonts w:ascii="Calibri" w:eastAsia="Times New Roman" w:hAnsi="Calibri" w:cs="Calibri"/>
              <w:color w:val="000000"/>
              <w:sz w:val="24"/>
              <w:szCs w:val="24"/>
              <w:lang w:val="en-GB" w:eastAsia="fr-FR"/>
            </w:rPr>
            <w:delText xml:space="preserve"> the present study </w:delText>
          </w:r>
        </w:del>
      </w:ins>
      <w:ins w:id="166" w:author="Correcteur" w:date="2025-06-26T15:31:00Z">
        <w:del w:id="167" w:author="Microsoft Office User" w:date="2025-07-10T11:28:00Z" w16du:dateUtc="2025-07-10T09:28:00Z">
          <w:r w:rsidR="00410A69" w:rsidDel="00BB1357">
            <w:rPr>
              <w:rFonts w:ascii="Calibri" w:eastAsia="Times New Roman" w:hAnsi="Calibri" w:cs="Calibri"/>
              <w:color w:val="000000"/>
              <w:sz w:val="24"/>
              <w:szCs w:val="24"/>
              <w:lang w:val="en-GB" w:eastAsia="fr-FR"/>
            </w:rPr>
            <w:delText>and c</w:delText>
          </w:r>
        </w:del>
      </w:ins>
      <w:del w:id="168"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 xml:space="preserve">Contrary to expectations, iron overload consistently promoted fibrosis regardless of </w:delText>
        </w:r>
      </w:del>
      <w:ins w:id="169" w:author="Correcteur" w:date="2025-06-26T15:29:00Z">
        <w:del w:id="170" w:author="Microsoft Office User" w:date="2025-07-10T11:28:00Z" w16du:dateUtc="2025-07-10T09:28:00Z">
          <w:r w:rsidR="00410A69" w:rsidDel="00BB1357">
            <w:rPr>
              <w:rFonts w:ascii="Calibri" w:eastAsia="Times New Roman" w:hAnsi="Calibri" w:cs="Calibri"/>
              <w:color w:val="000000"/>
              <w:sz w:val="24"/>
              <w:szCs w:val="24"/>
              <w:lang w:val="en-GB" w:eastAsia="fr-FR"/>
            </w:rPr>
            <w:delText>the</w:delText>
          </w:r>
          <w:r w:rsidR="00410A69" w:rsidRPr="00F93541" w:rsidDel="00BB1357">
            <w:rPr>
              <w:rFonts w:ascii="Calibri" w:eastAsia="Times New Roman" w:hAnsi="Calibri" w:cs="Calibri"/>
              <w:color w:val="000000"/>
              <w:sz w:val="24"/>
              <w:szCs w:val="24"/>
              <w:lang w:val="en-GB" w:eastAsia="fr-FR"/>
            </w:rPr>
            <w:delText xml:space="preserve"> </w:delText>
          </w:r>
        </w:del>
      </w:ins>
      <w:del w:id="171"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 xml:space="preserve">dietary </w:delText>
        </w:r>
      </w:del>
      <w:ins w:id="172" w:author="Correcteur" w:date="2025-06-26T15:29:00Z">
        <w:del w:id="173" w:author="Microsoft Office User" w:date="2025-07-10T11:28:00Z" w16du:dateUtc="2025-07-10T09:28:00Z">
          <w:r w:rsidR="00410A69" w:rsidDel="00BB1357">
            <w:rPr>
              <w:rFonts w:ascii="Calibri" w:eastAsia="Times New Roman" w:hAnsi="Calibri" w:cs="Calibri"/>
              <w:color w:val="000000"/>
              <w:sz w:val="24"/>
              <w:szCs w:val="24"/>
              <w:lang w:val="en-GB" w:eastAsia="fr-FR"/>
            </w:rPr>
            <w:delText>regime</w:delText>
          </w:r>
        </w:del>
      </w:ins>
      <w:del w:id="174" w:author="Microsoft Office User" w:date="2025-07-10T11:28:00Z" w16du:dateUtc="2025-07-10T09:28:00Z">
        <w:r w:rsidR="00D74E02" w:rsidRPr="00F93541" w:rsidDel="00BB1357">
          <w:rPr>
            <w:rFonts w:ascii="Calibri" w:eastAsia="Times New Roman" w:hAnsi="Calibri" w:cs="Calibri"/>
            <w:color w:val="000000"/>
            <w:sz w:val="24"/>
            <w:szCs w:val="24"/>
            <w:lang w:val="en-GB" w:eastAsia="fr-FR"/>
          </w:rPr>
          <w:delText>intervention, but appeared to slightly attenuate steatosis in mice fed the HFHC diet</w:delText>
        </w:r>
        <w:r w:rsidR="00D74E02" w:rsidDel="00BB1357">
          <w:rPr>
            <w:rFonts w:ascii="Calibri" w:eastAsia="Times New Roman" w:hAnsi="Calibri" w:cs="Calibri"/>
            <w:color w:val="000000"/>
            <w:sz w:val="24"/>
            <w:szCs w:val="24"/>
            <w:lang w:val="en-GB" w:eastAsia="fr-FR"/>
          </w:rPr>
          <w:delText xml:space="preserve"> (</w:delText>
        </w:r>
        <w:r w:rsidR="00D74E02" w:rsidRPr="006A39E5" w:rsidDel="00BB1357">
          <w:rPr>
            <w:rFonts w:ascii="Calibri" w:eastAsia="Times New Roman" w:hAnsi="Calibri" w:cs="Calibri"/>
            <w:color w:val="000000"/>
            <w:sz w:val="24"/>
            <w:szCs w:val="24"/>
            <w:highlight w:val="yellow"/>
            <w:lang w:val="en-GB" w:eastAsia="fr-FR"/>
          </w:rPr>
          <w:delText>Figure S1</w:delText>
        </w:r>
        <w:r w:rsidR="00D74E02" w:rsidDel="00BB1357">
          <w:rPr>
            <w:rFonts w:ascii="Calibri" w:eastAsia="Times New Roman" w:hAnsi="Calibri" w:cs="Calibri"/>
            <w:color w:val="000000"/>
            <w:sz w:val="24"/>
            <w:szCs w:val="24"/>
            <w:lang w:val="en-GB" w:eastAsia="fr-FR"/>
          </w:rPr>
          <w:delText>)</w:delText>
        </w:r>
        <w:r w:rsidR="00D74E02" w:rsidRPr="00F93541" w:rsidDel="00BB1357">
          <w:rPr>
            <w:rFonts w:ascii="Calibri" w:eastAsia="Times New Roman" w:hAnsi="Calibri" w:cs="Calibri"/>
            <w:color w:val="000000"/>
            <w:sz w:val="24"/>
            <w:szCs w:val="24"/>
            <w:lang w:val="en-GB" w:eastAsia="fr-FR"/>
          </w:rPr>
          <w:delText xml:space="preserve">. </w:delText>
        </w:r>
      </w:del>
      <w:del w:id="175" w:author="Microsoft Office User" w:date="2025-07-15T11:11:00Z" w16du:dateUtc="2025-07-15T09:11:00Z">
        <w:r w:rsidR="00D74E02" w:rsidRPr="00F93541" w:rsidDel="00BD20DF">
          <w:rPr>
            <w:rFonts w:ascii="Calibri" w:eastAsia="Times New Roman" w:hAnsi="Calibri" w:cs="Calibri"/>
            <w:color w:val="000000"/>
            <w:sz w:val="24"/>
            <w:szCs w:val="24"/>
            <w:lang w:val="en-GB" w:eastAsia="fr-FR"/>
          </w:rPr>
          <w:delText xml:space="preserve">Although this unexpected interaction is not </w:delText>
        </w:r>
        <w:r w:rsidR="00D74E02" w:rsidDel="00BD20DF">
          <w:rPr>
            <w:rFonts w:ascii="Calibri" w:eastAsia="Times New Roman" w:hAnsi="Calibri" w:cs="Calibri"/>
            <w:color w:val="000000"/>
            <w:sz w:val="24"/>
            <w:szCs w:val="24"/>
            <w:lang w:val="en-GB" w:eastAsia="fr-FR"/>
          </w:rPr>
          <w:delText>addressed</w:delText>
        </w:r>
        <w:r w:rsidR="00D74E02" w:rsidRPr="00F93541" w:rsidDel="00BD20DF">
          <w:rPr>
            <w:rFonts w:ascii="Calibri" w:eastAsia="Times New Roman" w:hAnsi="Calibri" w:cs="Calibri"/>
            <w:color w:val="000000"/>
            <w:sz w:val="24"/>
            <w:szCs w:val="24"/>
            <w:lang w:val="en-GB" w:eastAsia="fr-FR"/>
          </w:rPr>
          <w:delText xml:space="preserve"> </w:delText>
        </w:r>
        <w:r w:rsidR="00D74E02" w:rsidDel="00BD20DF">
          <w:rPr>
            <w:rFonts w:ascii="Calibri" w:eastAsia="Times New Roman" w:hAnsi="Calibri" w:cs="Calibri"/>
            <w:color w:val="000000"/>
            <w:sz w:val="24"/>
            <w:szCs w:val="24"/>
            <w:lang w:val="en-GB" w:eastAsia="fr-FR"/>
          </w:rPr>
          <w:delText>by</w:delText>
        </w:r>
        <w:r w:rsidR="00D74E02" w:rsidRPr="00F93541" w:rsidDel="00BD20DF">
          <w:rPr>
            <w:rFonts w:ascii="Calibri" w:eastAsia="Times New Roman" w:hAnsi="Calibri" w:cs="Calibri"/>
            <w:color w:val="000000"/>
            <w:sz w:val="24"/>
            <w:szCs w:val="24"/>
            <w:lang w:val="en-GB" w:eastAsia="fr-FR"/>
          </w:rPr>
          <w:delText xml:space="preserve"> the present study.</w:delText>
        </w:r>
        <w:r w:rsidR="00D74E02" w:rsidDel="00BD20DF">
          <w:rPr>
            <w:rFonts w:ascii="Calibri" w:eastAsia="Times New Roman" w:hAnsi="Calibri" w:cs="Calibri"/>
            <w:color w:val="000000"/>
            <w:sz w:val="24"/>
            <w:szCs w:val="24"/>
            <w:lang w:val="en-GB" w:eastAsia="fr-FR"/>
          </w:rPr>
          <w:delText xml:space="preserve"> </w:delText>
        </w:r>
      </w:del>
      <w:moveFromRangeStart w:id="176" w:author="Microsoft Office User" w:date="2025-07-15T11:04:00Z" w:name="move203039561"/>
      <w:moveFrom w:id="177" w:author="Microsoft Office User" w:date="2025-07-15T11:04:00Z" w16du:dateUtc="2025-07-15T09:04:00Z">
        <w:del w:id="178" w:author="Microsoft Office User" w:date="2025-07-15T11:11:00Z" w16du:dateUtc="2025-07-15T09:11:00Z">
          <w:r w:rsidR="00D74E02" w:rsidDel="00BD20DF">
            <w:rPr>
              <w:rFonts w:cstheme="minorHAnsi"/>
              <w:sz w:val="24"/>
              <w:szCs w:val="24"/>
              <w:lang w:val="en-US"/>
            </w:rPr>
            <w:delText>All morphological and biological data are displayed in Table S1.</w:delText>
          </w:r>
          <w:r w:rsidR="00D74E02" w:rsidDel="00BD20DF">
            <w:rPr>
              <w:rFonts w:cstheme="minorHAnsi"/>
              <w:b/>
              <w:i/>
              <w:sz w:val="24"/>
              <w:szCs w:val="24"/>
              <w:lang w:val="en-US"/>
            </w:rPr>
            <w:delText xml:space="preserve"> </w:delText>
          </w:r>
        </w:del>
      </w:moveFrom>
      <w:moveFromRangeEnd w:id="176"/>
    </w:p>
    <w:p w14:paraId="1C376969" w14:textId="0BD6954C" w:rsidR="00D74E02" w:rsidRPr="00F93541" w:rsidDel="00BB1357" w:rsidRDefault="00D74E02" w:rsidP="00D74E02">
      <w:pPr>
        <w:suppressAutoHyphens w:val="0"/>
        <w:spacing w:before="100" w:beforeAutospacing="1" w:after="100" w:afterAutospacing="1" w:line="360" w:lineRule="auto"/>
        <w:jc w:val="both"/>
        <w:rPr>
          <w:del w:id="179" w:author="Microsoft Office User" w:date="2025-07-10T11:28:00Z" w16du:dateUtc="2025-07-10T09:28:00Z"/>
          <w:rFonts w:ascii="Calibri" w:eastAsia="Times New Roman" w:hAnsi="Calibri" w:cs="Calibri"/>
          <w:color w:val="000000"/>
          <w:sz w:val="24"/>
          <w:szCs w:val="24"/>
          <w:lang w:val="en-GB" w:eastAsia="fr-FR"/>
        </w:rPr>
      </w:pPr>
      <w:del w:id="180"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Subsequent analyses focused on characterizing steatosis within the cohort. </w:delText>
        </w:r>
      </w:del>
      <w:ins w:id="181" w:author="Correcteur" w:date="2025-06-26T15:32:00Z">
        <w:del w:id="182" w:author="Microsoft Office User" w:date="2025-07-10T11:28:00Z" w16du:dateUtc="2025-07-10T09:28:00Z">
          <w:r w:rsidR="00410A69" w:rsidRPr="00F93541" w:rsidDel="00BB1357">
            <w:rPr>
              <w:rFonts w:ascii="Calibri" w:eastAsia="Times New Roman" w:hAnsi="Calibri" w:cs="Calibri"/>
              <w:color w:val="000000"/>
              <w:sz w:val="24"/>
              <w:szCs w:val="24"/>
              <w:lang w:val="en-GB" w:eastAsia="fr-FR"/>
            </w:rPr>
            <w:delText xml:space="preserve">While histological quantification remains the gold standard, </w:delText>
          </w:r>
          <w:r w:rsidR="00410A69" w:rsidDel="00BB1357">
            <w:rPr>
              <w:rFonts w:ascii="Calibri" w:eastAsia="Times New Roman" w:hAnsi="Calibri" w:cs="Calibri"/>
              <w:color w:val="000000"/>
              <w:sz w:val="24"/>
              <w:szCs w:val="24"/>
              <w:lang w:val="en-GB" w:eastAsia="fr-FR"/>
            </w:rPr>
            <w:delText>a</w:delText>
          </w:r>
        </w:del>
      </w:ins>
      <w:del w:id="183"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A notable discrepancy </w:delText>
        </w:r>
      </w:del>
      <w:ins w:id="184" w:author="Correcteur" w:date="2025-06-26T15:32:00Z">
        <w:del w:id="185" w:author="Microsoft Office User" w:date="2025-07-10T11:28:00Z" w16du:dateUtc="2025-07-10T09:28:00Z">
          <w:r w:rsidR="00410A69" w:rsidDel="00BB1357">
            <w:rPr>
              <w:rFonts w:ascii="Calibri" w:eastAsia="Times New Roman" w:hAnsi="Calibri" w:cs="Calibri"/>
              <w:color w:val="000000"/>
              <w:sz w:val="24"/>
              <w:szCs w:val="24"/>
              <w:lang w:val="en-GB" w:eastAsia="fr-FR"/>
            </w:rPr>
            <w:delText>wa</w:delText>
          </w:r>
        </w:del>
      </w:ins>
      <w:del w:id="186" w:author="Microsoft Office User" w:date="2025-07-10T11:28:00Z" w16du:dateUtc="2025-07-10T09:28:00Z">
        <w:r w:rsidDel="00BB1357">
          <w:rPr>
            <w:rFonts w:ascii="Calibri" w:eastAsia="Times New Roman" w:hAnsi="Calibri" w:cs="Calibri"/>
            <w:color w:val="000000"/>
            <w:sz w:val="24"/>
            <w:szCs w:val="24"/>
            <w:lang w:val="en-GB" w:eastAsia="fr-FR"/>
          </w:rPr>
          <w:delText>is</w:delText>
        </w:r>
        <w:r w:rsidRPr="00F93541" w:rsidDel="00BB1357">
          <w:rPr>
            <w:rFonts w:ascii="Calibri" w:eastAsia="Times New Roman" w:hAnsi="Calibri" w:cs="Calibri"/>
            <w:color w:val="000000"/>
            <w:sz w:val="24"/>
            <w:szCs w:val="24"/>
            <w:lang w:val="en-GB" w:eastAsia="fr-FR"/>
          </w:rPr>
          <w:delText xml:space="preserve"> observed between biochemical and histological assessments of hepatic lipid accumulation</w:delText>
        </w:r>
      </w:del>
      <w:ins w:id="187" w:author="Correcteur" w:date="2025-06-26T15:32:00Z">
        <w:del w:id="188"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 characteriz</w:delText>
          </w:r>
        </w:del>
      </w:ins>
      <w:ins w:id="189" w:author="Correcteur" w:date="2025-06-26T15:33:00Z">
        <w:del w:id="190" w:author="Microsoft Office User" w:date="2025-07-10T11:28:00Z" w16du:dateUtc="2025-07-10T09:28:00Z">
          <w:r w:rsidR="00410A69" w:rsidDel="00BB1357">
            <w:rPr>
              <w:rFonts w:ascii="Calibri" w:eastAsia="Times New Roman" w:hAnsi="Calibri" w:cs="Calibri"/>
              <w:color w:val="000000"/>
              <w:sz w:val="24"/>
              <w:szCs w:val="24"/>
              <w:lang w:val="en-GB" w:eastAsia="fr-FR"/>
            </w:rPr>
            <w:delText>ed</w:delText>
          </w:r>
        </w:del>
      </w:ins>
      <w:del w:id="191" w:author="Microsoft Office User" w:date="2025-07-10T11:28:00Z" w16du:dateUtc="2025-07-10T09:28:00Z">
        <w:r w:rsidRPr="00F93541" w:rsidDel="00BB1357">
          <w:rPr>
            <w:rFonts w:ascii="Calibri" w:eastAsia="Times New Roman" w:hAnsi="Calibri" w:cs="Calibri"/>
            <w:color w:val="000000"/>
            <w:sz w:val="24"/>
            <w:szCs w:val="24"/>
            <w:lang w:val="en-GB" w:eastAsia="fr-FR"/>
          </w:rPr>
          <w:delText xml:space="preserve">. </w:delText>
        </w:r>
      </w:del>
      <w:ins w:id="192" w:author="Correcteur" w:date="2025-06-26T15:33:00Z">
        <w:del w:id="193"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by an </w:delText>
          </w:r>
          <w:r w:rsidR="00410A69" w:rsidRPr="00F93541" w:rsidDel="00BB1357">
            <w:rPr>
              <w:rFonts w:ascii="Calibri" w:eastAsia="Times New Roman" w:hAnsi="Calibri" w:cs="Calibri"/>
              <w:color w:val="000000"/>
              <w:sz w:val="24"/>
              <w:szCs w:val="24"/>
              <w:lang w:val="en-GB" w:eastAsia="fr-FR"/>
            </w:rPr>
            <w:delText xml:space="preserve">early-stage </w:delText>
          </w:r>
        </w:del>
      </w:ins>
      <w:del w:id="194" w:author="Microsoft Office User" w:date="2025-07-10T11:28:00Z" w16du:dateUtc="2025-07-10T09:28:00Z">
        <w:r w:rsidRPr="00F93541" w:rsidDel="00BB1357">
          <w:rPr>
            <w:rFonts w:ascii="Calibri" w:eastAsia="Times New Roman" w:hAnsi="Calibri" w:cs="Calibri"/>
            <w:color w:val="000000"/>
            <w:sz w:val="24"/>
            <w:szCs w:val="24"/>
            <w:lang w:val="en-GB" w:eastAsia="fr-FR"/>
          </w:rPr>
          <w:delText>While histological quantification remains the gold standard, our results indicate that it may underestimat</w:delText>
        </w:r>
      </w:del>
      <w:ins w:id="195" w:author="Correcteur" w:date="2025-06-26T15:33:00Z">
        <w:del w:id="196" w:author="Microsoft Office User" w:date="2025-07-10T11:28:00Z" w16du:dateUtc="2025-07-10T09:28:00Z">
          <w:r w:rsidR="00410A69" w:rsidDel="00BB1357">
            <w:rPr>
              <w:rFonts w:ascii="Calibri" w:eastAsia="Times New Roman" w:hAnsi="Calibri" w:cs="Calibri"/>
              <w:color w:val="000000"/>
              <w:sz w:val="24"/>
              <w:szCs w:val="24"/>
              <w:lang w:val="en-GB" w:eastAsia="fr-FR"/>
            </w:rPr>
            <w:delText>ion of</w:delText>
          </w:r>
        </w:del>
      </w:ins>
      <w:del w:id="197" w:author="Microsoft Office User" w:date="2025-07-10T11:28:00Z" w16du:dateUtc="2025-07-10T09:28:00Z">
        <w:r w:rsidRPr="00F93541" w:rsidDel="00BB1357">
          <w:rPr>
            <w:rFonts w:ascii="Calibri" w:eastAsia="Times New Roman" w:hAnsi="Calibri" w:cs="Calibri"/>
            <w:color w:val="000000"/>
            <w:sz w:val="24"/>
            <w:szCs w:val="24"/>
            <w:lang w:val="en-GB" w:eastAsia="fr-FR"/>
          </w:rPr>
          <w:delText>e early-stage lipid accumulation</w:delText>
        </w:r>
        <w:r w:rsidDel="00BB1357">
          <w:rPr>
            <w:rFonts w:ascii="Calibri" w:eastAsia="Times New Roman" w:hAnsi="Calibri" w:cs="Calibri"/>
            <w:color w:val="000000"/>
            <w:sz w:val="24"/>
            <w:szCs w:val="24"/>
            <w:lang w:val="en-GB" w:eastAsia="fr-FR"/>
          </w:rPr>
          <w:delText xml:space="preserve">. </w:delText>
        </w:r>
        <w:r w:rsidRPr="00F93541" w:rsidDel="00BB1357">
          <w:rPr>
            <w:rFonts w:ascii="Calibri" w:eastAsia="Times New Roman" w:hAnsi="Calibri" w:cs="Calibri"/>
            <w:color w:val="000000"/>
            <w:sz w:val="24"/>
            <w:szCs w:val="24"/>
            <w:lang w:val="en-GB" w:eastAsia="fr-FR"/>
          </w:rPr>
          <w:delText>As shown in Figure 1B, within the range of 20 to 40 mg of triglycerides per gram of liver, histological scoring fail</w:delText>
        </w:r>
        <w:r w:rsidDel="00BB1357">
          <w:rPr>
            <w:rFonts w:ascii="Calibri" w:eastAsia="Times New Roman" w:hAnsi="Calibri" w:cs="Calibri"/>
            <w:color w:val="000000"/>
            <w:sz w:val="24"/>
            <w:szCs w:val="24"/>
            <w:lang w:val="en-GB" w:eastAsia="fr-FR"/>
          </w:rPr>
          <w:delText>s</w:delText>
        </w:r>
        <w:r w:rsidRPr="00F93541" w:rsidDel="00BB1357">
          <w:rPr>
            <w:rFonts w:ascii="Calibri" w:eastAsia="Times New Roman" w:hAnsi="Calibri" w:cs="Calibri"/>
            <w:color w:val="000000"/>
            <w:sz w:val="24"/>
            <w:szCs w:val="24"/>
            <w:lang w:val="en-GB" w:eastAsia="fr-FR"/>
          </w:rPr>
          <w:delText xml:space="preserve"> to detect a clear increase </w:delText>
        </w:r>
        <w:commentRangeStart w:id="198"/>
        <w:r w:rsidRPr="00F93541" w:rsidDel="00BB1357">
          <w:rPr>
            <w:rFonts w:ascii="Calibri" w:eastAsia="Times New Roman" w:hAnsi="Calibri" w:cs="Calibri"/>
            <w:color w:val="000000"/>
            <w:sz w:val="24"/>
            <w:szCs w:val="24"/>
            <w:lang w:val="en-GB" w:eastAsia="fr-FR"/>
          </w:rPr>
          <w:delText xml:space="preserve">in </w:delText>
        </w:r>
      </w:del>
      <w:ins w:id="199" w:author="Correcteur" w:date="2025-06-26T15:34:00Z">
        <w:del w:id="200" w:author="Microsoft Office User" w:date="2025-07-10T11:28:00Z" w16du:dateUtc="2025-07-10T09:28:00Z">
          <w:r w:rsidR="00410A69" w:rsidDel="00BB1357">
            <w:rPr>
              <w:rFonts w:ascii="Calibri" w:eastAsia="Times New Roman" w:hAnsi="Calibri" w:cs="Calibri"/>
              <w:color w:val="000000"/>
              <w:sz w:val="24"/>
              <w:szCs w:val="24"/>
              <w:lang w:val="en-GB" w:eastAsia="fr-FR"/>
            </w:rPr>
            <w:delText xml:space="preserve">hepatic </w:delText>
          </w:r>
        </w:del>
      </w:ins>
      <w:del w:id="201" w:author="Microsoft Office User" w:date="2025-07-10T11:28:00Z" w16du:dateUtc="2025-07-10T09:28:00Z">
        <w:r w:rsidRPr="00F93541" w:rsidDel="00BB1357">
          <w:rPr>
            <w:rFonts w:ascii="Calibri" w:eastAsia="Times New Roman" w:hAnsi="Calibri" w:cs="Calibri"/>
            <w:color w:val="000000"/>
            <w:sz w:val="24"/>
            <w:szCs w:val="24"/>
            <w:lang w:val="en-GB" w:eastAsia="fr-FR"/>
          </w:rPr>
          <w:delText>lipid accumulation, whereas biochemical measurement reveal</w:delText>
        </w:r>
        <w:r w:rsidDel="00BB1357">
          <w:rPr>
            <w:rFonts w:ascii="Calibri" w:eastAsia="Times New Roman" w:hAnsi="Calibri" w:cs="Calibri"/>
            <w:color w:val="000000"/>
            <w:sz w:val="24"/>
            <w:szCs w:val="24"/>
            <w:lang w:val="en-GB" w:eastAsia="fr-FR"/>
          </w:rPr>
          <w:delText>s</w:delText>
        </w:r>
        <w:r w:rsidRPr="00F93541" w:rsidDel="00BB1357">
          <w:rPr>
            <w:rFonts w:ascii="Calibri" w:eastAsia="Times New Roman" w:hAnsi="Calibri" w:cs="Calibri"/>
            <w:color w:val="000000"/>
            <w:sz w:val="24"/>
            <w:szCs w:val="24"/>
            <w:lang w:val="en-GB" w:eastAsia="fr-FR"/>
          </w:rPr>
          <w:delText xml:space="preserve"> a discernible gradient.</w:delText>
        </w:r>
        <w:r w:rsidDel="00BB1357">
          <w:rPr>
            <w:rFonts w:ascii="Calibri" w:eastAsia="Times New Roman" w:hAnsi="Calibri" w:cs="Calibri"/>
            <w:color w:val="000000"/>
            <w:sz w:val="24"/>
            <w:szCs w:val="24"/>
            <w:lang w:val="en-GB" w:eastAsia="fr-FR"/>
          </w:rPr>
          <w:delText xml:space="preserve"> </w:delText>
        </w:r>
        <w:commentRangeEnd w:id="198"/>
        <w:r w:rsidR="00A74DDE" w:rsidDel="00BB1357">
          <w:rPr>
            <w:rStyle w:val="Marquedecommentaire"/>
          </w:rPr>
          <w:commentReference w:id="198"/>
        </w:r>
        <w:r w:rsidRPr="00F93541" w:rsidDel="00BB1357">
          <w:rPr>
            <w:rFonts w:ascii="Calibri" w:eastAsia="Times New Roman" w:hAnsi="Calibri" w:cs="Calibri"/>
            <w:color w:val="000000"/>
            <w:sz w:val="24"/>
            <w:szCs w:val="24"/>
            <w:lang w:val="en-GB" w:eastAsia="fr-FR"/>
          </w:rPr>
          <w:delText>These observations raise critical considerations regarding the reliability and sensitivity of outcome measures for hepatic steatosis and highlight the need to identify the most accurate and biologically meaningful markers of lipid accumulation</w:delText>
        </w:r>
        <w:r w:rsidDel="00BB1357">
          <w:rPr>
            <w:rFonts w:ascii="Calibri" w:eastAsia="Times New Roman" w:hAnsi="Calibri" w:cs="Calibri"/>
            <w:color w:val="000000"/>
            <w:sz w:val="24"/>
            <w:szCs w:val="24"/>
            <w:lang w:val="en-GB" w:eastAsia="fr-FR"/>
          </w:rPr>
          <w:delText xml:space="preserve"> in this study.</w:delText>
        </w:r>
      </w:del>
    </w:p>
    <w:p w14:paraId="14D3917A" w14:textId="77777777" w:rsidR="00D74E02" w:rsidRDefault="00D74E02" w:rsidP="00D74E02">
      <w:pPr>
        <w:spacing w:line="360" w:lineRule="auto"/>
        <w:jc w:val="both"/>
        <w:rPr>
          <w:rFonts w:ascii="Calibri" w:hAnsi="Calibri" w:cs="Calibri"/>
          <w:b/>
          <w:bCs/>
          <w:sz w:val="24"/>
          <w:szCs w:val="24"/>
          <w:lang w:val="en-GB"/>
        </w:rPr>
      </w:pPr>
      <w:r w:rsidRPr="005B194E">
        <w:rPr>
          <w:rFonts w:ascii="Calibri" w:hAnsi="Calibri" w:cs="Calibri"/>
          <w:b/>
          <w:bCs/>
          <w:sz w:val="24"/>
          <w:szCs w:val="24"/>
          <w:lang w:val="en-GB"/>
        </w:rPr>
        <w:t xml:space="preserve">A synthetic variable </w:t>
      </w:r>
      <w:r w:rsidRPr="00FD380C">
        <w:rPr>
          <w:rFonts w:ascii="Calibri" w:eastAsia="Times New Roman" w:hAnsi="Calibri" w:cs="Calibri"/>
          <w:b/>
          <w:bCs/>
          <w:color w:val="000000"/>
          <w:sz w:val="24"/>
          <w:szCs w:val="24"/>
          <w:lang w:val="en-GB" w:eastAsia="fr-FR"/>
        </w:rPr>
        <w:t xml:space="preserve">summarizing </w:t>
      </w:r>
      <w:r w:rsidRPr="005B194E">
        <w:rPr>
          <w:rFonts w:ascii="Calibri" w:hAnsi="Calibri" w:cs="Calibri"/>
          <w:b/>
          <w:bCs/>
          <w:sz w:val="24"/>
          <w:szCs w:val="24"/>
          <w:lang w:val="en-GB"/>
        </w:rPr>
        <w:t>the steatohepatitis</w:t>
      </w:r>
      <w:r w:rsidRPr="00877C36">
        <w:rPr>
          <w:rFonts w:ascii="Calibri" w:hAnsi="Calibri" w:cs="Calibri"/>
          <w:b/>
          <w:bCs/>
          <w:sz w:val="24"/>
          <w:szCs w:val="24"/>
          <w:lang w:val="en-GB"/>
        </w:rPr>
        <w:t>.</w:t>
      </w:r>
      <w:r>
        <w:rPr>
          <w:rFonts w:ascii="Calibri" w:hAnsi="Calibri" w:cs="Calibri"/>
          <w:b/>
          <w:bCs/>
          <w:sz w:val="24"/>
          <w:szCs w:val="24"/>
          <w:lang w:val="en-GB"/>
        </w:rPr>
        <w:t xml:space="preserve"> </w:t>
      </w:r>
    </w:p>
    <w:p w14:paraId="1380AEDE" w14:textId="365CBF95" w:rsidR="00D74E02" w:rsidRPr="00FD380C" w:rsidRDefault="00D74E02" w:rsidP="00D74E02">
      <w:pPr>
        <w:spacing w:line="360" w:lineRule="auto"/>
        <w:jc w:val="both"/>
        <w:rPr>
          <w:rFonts w:ascii="Calibri" w:hAnsi="Calibri" w:cs="Calibri"/>
          <w:b/>
          <w:bCs/>
          <w:sz w:val="24"/>
          <w:szCs w:val="24"/>
          <w:lang w:val="en-GB"/>
        </w:rPr>
      </w:pPr>
      <w:r>
        <w:rPr>
          <w:rFonts w:ascii="Calibri" w:eastAsia="Times New Roman" w:hAnsi="Calibri" w:cs="Calibri"/>
          <w:color w:val="000000"/>
          <w:sz w:val="24"/>
          <w:szCs w:val="24"/>
          <w:lang w:val="en-GB" w:eastAsia="fr-FR"/>
        </w:rPr>
        <w:t xml:space="preserve">In this context, </w:t>
      </w:r>
      <w:r w:rsidRPr="00FD380C">
        <w:rPr>
          <w:rFonts w:ascii="Calibri" w:eastAsia="Times New Roman" w:hAnsi="Calibri" w:cs="Calibri"/>
          <w:color w:val="000000"/>
          <w:sz w:val="24"/>
          <w:szCs w:val="24"/>
          <w:lang w:val="en-GB" w:eastAsia="fr-FR"/>
        </w:rPr>
        <w:t xml:space="preserve">we construct a synthetic variable that integrates </w:t>
      </w:r>
      <w:del w:id="202" w:author="Microsoft Office User" w:date="2025-07-15T11:12:00Z" w16du:dateUtc="2025-07-15T09:12:00Z">
        <w:r w:rsidRPr="00FD380C" w:rsidDel="00BD20DF">
          <w:rPr>
            <w:rFonts w:ascii="Calibri" w:eastAsia="Times New Roman" w:hAnsi="Calibri" w:cs="Calibri"/>
            <w:color w:val="000000"/>
            <w:sz w:val="24"/>
            <w:szCs w:val="24"/>
            <w:lang w:val="en-GB" w:eastAsia="fr-FR"/>
          </w:rPr>
          <w:delText xml:space="preserve">multiple </w:delText>
        </w:r>
      </w:del>
      <w:ins w:id="203" w:author="Microsoft Office User" w:date="2025-07-15T11:12:00Z" w16du:dateUtc="2025-07-15T09:12:00Z">
        <w:r w:rsidR="00BD20DF">
          <w:rPr>
            <w:rFonts w:ascii="Calibri" w:eastAsia="Times New Roman" w:hAnsi="Calibri" w:cs="Calibri"/>
            <w:color w:val="000000"/>
            <w:sz w:val="24"/>
            <w:szCs w:val="24"/>
            <w:lang w:val="en-GB" w:eastAsia="fr-FR"/>
          </w:rPr>
          <w:t>the three</w:t>
        </w:r>
        <w:r w:rsidR="00BD20DF" w:rsidRPr="00FD380C">
          <w:rPr>
            <w:rFonts w:ascii="Calibri" w:eastAsia="Times New Roman" w:hAnsi="Calibri" w:cs="Calibri"/>
            <w:color w:val="000000"/>
            <w:sz w:val="24"/>
            <w:szCs w:val="24"/>
            <w:lang w:val="en-GB" w:eastAsia="fr-FR"/>
          </w:rPr>
          <w:t xml:space="preserve"> </w:t>
        </w:r>
      </w:ins>
      <w:r w:rsidRPr="00FD380C">
        <w:rPr>
          <w:rFonts w:ascii="Calibri" w:eastAsia="Times New Roman" w:hAnsi="Calibri" w:cs="Calibri"/>
          <w:color w:val="000000"/>
          <w:sz w:val="24"/>
          <w:szCs w:val="24"/>
          <w:lang w:val="en-GB" w:eastAsia="fr-FR"/>
        </w:rPr>
        <w:t>indicators of lipid accumulation in the liver: (</w:t>
      </w:r>
      <w:proofErr w:type="spellStart"/>
      <w:r w:rsidRPr="00FD380C">
        <w:rPr>
          <w:rFonts w:ascii="Calibri" w:eastAsia="Times New Roman" w:hAnsi="Calibri" w:cs="Calibri"/>
          <w:color w:val="000000"/>
          <w:sz w:val="24"/>
          <w:szCs w:val="24"/>
          <w:lang w:val="en-GB" w:eastAsia="fr-FR"/>
        </w:rPr>
        <w:t>i</w:t>
      </w:r>
      <w:proofErr w:type="spellEnd"/>
      <w:r w:rsidRPr="00FD380C">
        <w:rPr>
          <w:rFonts w:ascii="Calibri" w:eastAsia="Times New Roman" w:hAnsi="Calibri" w:cs="Calibri"/>
          <w:color w:val="000000"/>
          <w:sz w:val="24"/>
          <w:szCs w:val="24"/>
          <w:lang w:val="en-GB" w:eastAsia="fr-FR"/>
        </w:rPr>
        <w:t>)</w:t>
      </w:r>
      <w:ins w:id="204" w:author="Microsoft Office User" w:date="2025-07-10T11:34:00Z" w16du:dateUtc="2025-07-10T09:34:00Z">
        <w:r w:rsidR="00BB1357">
          <w:rPr>
            <w:rFonts w:ascii="Calibri" w:eastAsia="Times New Roman" w:hAnsi="Calibri" w:cs="Calibri"/>
            <w:color w:val="000000"/>
            <w:sz w:val="24"/>
            <w:szCs w:val="24"/>
            <w:lang w:val="en-GB" w:eastAsia="fr-FR"/>
          </w:rPr>
          <w:t xml:space="preserve"> at </w:t>
        </w:r>
      </w:ins>
      <w:ins w:id="205"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del w:id="206"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 </w:delText>
        </w:r>
      </w:del>
      <w:ins w:id="207" w:author="Microsoft Office User" w:date="2025-07-10T11:34:00Z" w16du:dateUtc="2025-07-10T09:34:00Z">
        <w:r w:rsidR="00BB1357">
          <w:rPr>
            <w:rFonts w:ascii="Calibri" w:eastAsia="Times New Roman" w:hAnsi="Calibri" w:cs="Calibri"/>
            <w:color w:val="000000"/>
            <w:sz w:val="24"/>
            <w:szCs w:val="24"/>
            <w:lang w:val="en-GB" w:eastAsia="fr-FR"/>
          </w:rPr>
          <w:t>molecular scale (mRNA level of Fsp27)</w:t>
        </w:r>
      </w:ins>
      <w:del w:id="208" w:author="Microsoft Office User" w:date="2025-07-10T11:34:00Z" w16du:dateUtc="2025-07-10T09:34:00Z">
        <w:r w:rsidRPr="00FD380C" w:rsidDel="00BB1357">
          <w:rPr>
            <w:rFonts w:ascii="Calibri" w:eastAsia="Times New Roman" w:hAnsi="Calibri" w:cs="Calibri"/>
            <w:color w:val="000000"/>
            <w:sz w:val="24"/>
            <w:szCs w:val="24"/>
            <w:lang w:val="en-GB" w:eastAsia="fr-FR"/>
          </w:rPr>
          <w:delText>histological quantification of lipid accumulation</w:delText>
        </w:r>
      </w:del>
      <w:r w:rsidRPr="00FD380C">
        <w:rPr>
          <w:rFonts w:ascii="Calibri" w:eastAsia="Times New Roman" w:hAnsi="Calibri" w:cs="Calibri"/>
          <w:color w:val="000000"/>
          <w:sz w:val="24"/>
          <w:szCs w:val="24"/>
          <w:lang w:val="en-GB" w:eastAsia="fr-FR"/>
        </w:rPr>
        <w:t xml:space="preserve">, (ii) </w:t>
      </w:r>
      <w:ins w:id="209" w:author="Microsoft Office User" w:date="2025-07-10T11:34:00Z" w16du:dateUtc="2025-07-10T09:34:00Z">
        <w:r w:rsidR="00BB1357">
          <w:rPr>
            <w:rFonts w:ascii="Calibri" w:eastAsia="Times New Roman" w:hAnsi="Calibri" w:cs="Calibri"/>
            <w:color w:val="000000"/>
            <w:sz w:val="24"/>
            <w:szCs w:val="24"/>
            <w:lang w:val="en-GB" w:eastAsia="fr-FR"/>
          </w:rPr>
          <w:t xml:space="preserve">at </w:t>
        </w:r>
      </w:ins>
      <w:ins w:id="210"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ins w:id="211" w:author="Microsoft Office User" w:date="2025-07-10T11:34:00Z" w16du:dateUtc="2025-07-10T09:34:00Z">
        <w:r w:rsidR="00BB1357">
          <w:rPr>
            <w:rFonts w:ascii="Calibri" w:eastAsia="Times New Roman" w:hAnsi="Calibri" w:cs="Calibri"/>
            <w:color w:val="000000"/>
            <w:sz w:val="24"/>
            <w:szCs w:val="24"/>
            <w:lang w:val="en-GB" w:eastAsia="fr-FR"/>
          </w:rPr>
          <w:t>cellular scale (</w:t>
        </w:r>
      </w:ins>
      <w:del w:id="212"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biochemical quantification </w:delText>
        </w:r>
      </w:del>
      <w:r>
        <w:rPr>
          <w:rFonts w:ascii="Calibri" w:eastAsia="Times New Roman" w:hAnsi="Calibri" w:cs="Calibri"/>
          <w:color w:val="000000"/>
          <w:sz w:val="24"/>
          <w:szCs w:val="24"/>
          <w:lang w:val="en-GB" w:eastAsia="fr-FR"/>
        </w:rPr>
        <w:t xml:space="preserve">based on the </w:t>
      </w:r>
      <w:r w:rsidRPr="00FD380C">
        <w:rPr>
          <w:rFonts w:ascii="Calibri" w:eastAsia="Times New Roman" w:hAnsi="Calibri" w:cs="Calibri"/>
          <w:color w:val="000000"/>
          <w:sz w:val="24"/>
          <w:szCs w:val="24"/>
          <w:lang w:val="en-GB" w:eastAsia="fr-FR"/>
        </w:rPr>
        <w:t>triglyceride content</w:t>
      </w:r>
      <w:ins w:id="213" w:author="Microsoft Office User" w:date="2025-07-10T11:34:00Z" w16du:dateUtc="2025-07-10T09:34:00Z">
        <w:r w:rsidR="00BB1357">
          <w:rPr>
            <w:rFonts w:ascii="Calibri" w:eastAsia="Times New Roman" w:hAnsi="Calibri" w:cs="Calibri"/>
            <w:color w:val="000000"/>
            <w:sz w:val="24"/>
            <w:szCs w:val="24"/>
            <w:lang w:val="en-GB" w:eastAsia="fr-FR"/>
          </w:rPr>
          <w:t>)</w:t>
        </w:r>
      </w:ins>
      <w:del w:id="214" w:author="Microsoft Office User" w:date="2025-07-10T11:34:00Z" w16du:dateUtc="2025-07-10T09:34:00Z">
        <w:r w:rsidRPr="00FD380C" w:rsidDel="00BB1357">
          <w:rPr>
            <w:rFonts w:ascii="Calibri" w:eastAsia="Times New Roman" w:hAnsi="Calibri" w:cs="Calibri"/>
            <w:color w:val="000000"/>
            <w:sz w:val="24"/>
            <w:szCs w:val="24"/>
            <w:lang w:val="en-GB" w:eastAsia="fr-FR"/>
          </w:rPr>
          <w:delText xml:space="preserve"> in liver tissue</w:delText>
        </w:r>
      </w:del>
      <w:r w:rsidRPr="00FD380C">
        <w:rPr>
          <w:rFonts w:ascii="Calibri" w:eastAsia="Times New Roman" w:hAnsi="Calibri" w:cs="Calibri"/>
          <w:color w:val="000000"/>
          <w:sz w:val="24"/>
          <w:szCs w:val="24"/>
          <w:lang w:val="en-GB" w:eastAsia="fr-FR"/>
        </w:rPr>
        <w:t xml:space="preserve">, and (iii) </w:t>
      </w:r>
      <w:ins w:id="215" w:author="Microsoft Office User" w:date="2025-07-10T11:35:00Z" w16du:dateUtc="2025-07-10T09:35:00Z">
        <w:r w:rsidR="00BB1357">
          <w:rPr>
            <w:rFonts w:ascii="Calibri" w:eastAsia="Times New Roman" w:hAnsi="Calibri" w:cs="Calibri"/>
            <w:color w:val="000000"/>
            <w:sz w:val="24"/>
            <w:szCs w:val="24"/>
            <w:lang w:val="en-GB" w:eastAsia="fr-FR"/>
          </w:rPr>
          <w:t xml:space="preserve">at </w:t>
        </w:r>
      </w:ins>
      <w:ins w:id="216" w:author="Microsoft Office User" w:date="2025-07-15T11:12:00Z" w16du:dateUtc="2025-07-15T09:12:00Z">
        <w:r w:rsidR="00BD20DF">
          <w:rPr>
            <w:rFonts w:ascii="Calibri" w:eastAsia="Times New Roman" w:hAnsi="Calibri" w:cs="Calibri"/>
            <w:color w:val="000000"/>
            <w:sz w:val="24"/>
            <w:szCs w:val="24"/>
            <w:lang w:val="en-GB" w:eastAsia="fr-FR"/>
          </w:rPr>
          <w:t xml:space="preserve">the </w:t>
        </w:r>
      </w:ins>
      <w:ins w:id="217" w:author="Microsoft Office User" w:date="2025-07-10T11:35:00Z" w16du:dateUtc="2025-07-10T09:35:00Z">
        <w:r w:rsidR="00BB1357">
          <w:rPr>
            <w:rFonts w:ascii="Calibri" w:eastAsia="Times New Roman" w:hAnsi="Calibri" w:cs="Calibri"/>
            <w:color w:val="000000"/>
            <w:sz w:val="24"/>
            <w:szCs w:val="24"/>
            <w:lang w:val="en-GB" w:eastAsia="fr-FR"/>
          </w:rPr>
          <w:t>tissular scale</w:t>
        </w:r>
      </w:ins>
      <w:del w:id="218" w:author="Microsoft Office User" w:date="2025-07-10T11:35:00Z" w16du:dateUtc="2025-07-10T09:35:00Z">
        <w:r w:rsidRPr="00FD380C" w:rsidDel="00BB1357">
          <w:rPr>
            <w:rFonts w:ascii="Calibri" w:eastAsia="Times New Roman" w:hAnsi="Calibri" w:cs="Calibri"/>
            <w:color w:val="000000"/>
            <w:sz w:val="24"/>
            <w:szCs w:val="24"/>
            <w:lang w:val="en-GB" w:eastAsia="fr-FR"/>
          </w:rPr>
          <w:delText>cell</w:delText>
        </w:r>
      </w:del>
      <w:ins w:id="219" w:author="Olivier Loreal" w:date="2025-06-30T13:00:00Z">
        <w:del w:id="220" w:author="Microsoft Office User" w:date="2025-07-10T11:35:00Z" w16du:dateUtc="2025-07-10T09:35:00Z">
          <w:r w:rsidR="00A74DDE" w:rsidDel="00BB1357">
            <w:rPr>
              <w:rFonts w:ascii="Calibri" w:eastAsia="Times New Roman" w:hAnsi="Calibri" w:cs="Calibri"/>
              <w:color w:val="000000"/>
              <w:sz w:val="24"/>
              <w:szCs w:val="24"/>
              <w:lang w:val="en-GB" w:eastAsia="fr-FR"/>
            </w:rPr>
            <w:delText xml:space="preserve"> </w:delText>
          </w:r>
        </w:del>
      </w:ins>
      <w:del w:id="221" w:author="Microsoft Office User" w:date="2025-07-10T11:35:00Z" w16du:dateUtc="2025-07-10T09:35:00Z">
        <w:r w:rsidRPr="00FD380C" w:rsidDel="00BB1357">
          <w:rPr>
            <w:rFonts w:ascii="Calibri" w:eastAsia="Times New Roman" w:hAnsi="Calibri" w:cs="Calibri"/>
            <w:color w:val="000000"/>
            <w:sz w:val="24"/>
            <w:szCs w:val="24"/>
            <w:lang w:val="en-GB" w:eastAsia="fr-FR"/>
          </w:rPr>
          <w:delText>ular quantification</w:delText>
        </w:r>
      </w:del>
      <w:ins w:id="222" w:author="Microsoft Office User" w:date="2025-07-15T11:12:00Z" w16du:dateUtc="2025-07-15T09:12:00Z">
        <w:r w:rsidR="00BD20DF">
          <w:rPr>
            <w:rFonts w:ascii="Calibri" w:eastAsia="Times New Roman" w:hAnsi="Calibri" w:cs="Calibri"/>
            <w:color w:val="000000"/>
            <w:sz w:val="24"/>
            <w:szCs w:val="24"/>
            <w:lang w:val="en-GB" w:eastAsia="fr-FR"/>
          </w:rPr>
          <w:t>. To generate the synthetic variable</w:t>
        </w:r>
      </w:ins>
      <w:ins w:id="223" w:author="Microsoft Office User" w:date="2025-07-15T11:31:00Z" w16du:dateUtc="2025-07-15T09:31:00Z">
        <w:r w:rsidR="002C6704">
          <w:rPr>
            <w:rFonts w:ascii="Calibri" w:eastAsia="Times New Roman" w:hAnsi="Calibri" w:cs="Calibri"/>
            <w:color w:val="000000"/>
            <w:sz w:val="24"/>
            <w:szCs w:val="24"/>
            <w:lang w:val="en-GB" w:eastAsia="fr-FR"/>
          </w:rPr>
          <w:t xml:space="preserve"> </w:t>
        </w:r>
        <w:r w:rsidR="002C6704" w:rsidRPr="00FD380C">
          <w:rPr>
            <w:rFonts w:ascii="Calibri" w:eastAsia="Times New Roman" w:hAnsi="Calibri" w:cs="Calibri"/>
            <w:color w:val="000000"/>
            <w:sz w:val="24"/>
            <w:szCs w:val="24"/>
            <w:lang w:val="en-GB" w:eastAsia="fr-FR"/>
          </w:rPr>
          <w:t>summarizing hepatic lipid accumulation</w:t>
        </w:r>
      </w:ins>
      <w:ins w:id="224" w:author="Microsoft Office User" w:date="2025-07-15T11:30:00Z" w16du:dateUtc="2025-07-15T09:30:00Z">
        <w:r w:rsidR="002C6704">
          <w:rPr>
            <w:rFonts w:ascii="Calibri" w:eastAsia="Times New Roman" w:hAnsi="Calibri" w:cs="Calibri"/>
            <w:color w:val="000000"/>
            <w:sz w:val="24"/>
            <w:szCs w:val="24"/>
            <w:lang w:val="en-GB" w:eastAsia="fr-FR"/>
          </w:rPr>
          <w:t>,</w:t>
        </w:r>
      </w:ins>
      <w:ins w:id="225" w:author="Microsoft Office User" w:date="2025-07-15T11:12:00Z" w16du:dateUtc="2025-07-15T09:12:00Z">
        <w:r w:rsidR="00BD20DF">
          <w:rPr>
            <w:rFonts w:ascii="Calibri" w:eastAsia="Times New Roman" w:hAnsi="Calibri" w:cs="Calibri"/>
            <w:color w:val="000000"/>
            <w:sz w:val="24"/>
            <w:szCs w:val="24"/>
            <w:lang w:val="en-GB" w:eastAsia="fr-FR"/>
          </w:rPr>
          <w:t xml:space="preserve"> </w:t>
        </w:r>
      </w:ins>
      <w:del w:id="226" w:author="Microsoft Office User" w:date="2025-07-10T11:35:00Z" w16du:dateUtc="2025-07-10T09:35:00Z">
        <w:r w:rsidRPr="00FD380C" w:rsidDel="00BB1357">
          <w:rPr>
            <w:rFonts w:ascii="Calibri" w:eastAsia="Times New Roman" w:hAnsi="Calibri" w:cs="Calibri"/>
            <w:color w:val="000000"/>
            <w:sz w:val="24"/>
            <w:szCs w:val="24"/>
            <w:lang w:val="en-GB" w:eastAsia="fr-FR"/>
          </w:rPr>
          <w:delText xml:space="preserve"> </w:delText>
        </w:r>
      </w:del>
      <w:del w:id="227" w:author="Microsoft Office User" w:date="2025-07-15T11:12:00Z" w16du:dateUtc="2025-07-15T09:12:00Z">
        <w:r w:rsidRPr="00FD380C" w:rsidDel="00BD20DF">
          <w:rPr>
            <w:rFonts w:ascii="Calibri" w:eastAsia="Times New Roman" w:hAnsi="Calibri" w:cs="Calibri"/>
            <w:color w:val="000000"/>
            <w:sz w:val="24"/>
            <w:szCs w:val="24"/>
            <w:lang w:val="en-GB" w:eastAsia="fr-FR"/>
          </w:rPr>
          <w:delText>based on the expression level of </w:delText>
        </w:r>
        <w:r w:rsidRPr="00FD380C" w:rsidDel="00BD20DF">
          <w:rPr>
            <w:rFonts w:ascii="Calibri" w:eastAsia="Times New Roman" w:hAnsi="Calibri" w:cs="Calibri"/>
            <w:i/>
            <w:iCs/>
            <w:color w:val="000000"/>
            <w:sz w:val="24"/>
            <w:szCs w:val="24"/>
            <w:lang w:val="en-GB" w:eastAsia="fr-FR"/>
          </w:rPr>
          <w:delText>Fsp27</w:delText>
        </w:r>
        <w:r w:rsidRPr="00FD380C" w:rsidDel="00BD20DF">
          <w:rPr>
            <w:rFonts w:ascii="Calibri" w:eastAsia="Times New Roman" w:hAnsi="Calibri" w:cs="Calibri"/>
            <w:color w:val="000000"/>
            <w:sz w:val="24"/>
            <w:szCs w:val="24"/>
            <w:lang w:val="en-GB" w:eastAsia="fr-FR"/>
          </w:rPr>
          <w:delText> mRNA, a gene widely recognized as a direct marker of steatosis</w:delText>
        </w:r>
        <w:r w:rsidDel="00BD20DF">
          <w:rPr>
            <w:rFonts w:ascii="Calibri" w:eastAsia="Times New Roman" w:hAnsi="Calibri" w:cs="Calibri"/>
            <w:color w:val="000000"/>
            <w:sz w:val="24"/>
            <w:szCs w:val="24"/>
            <w:lang w:val="en-GB" w:eastAsia="fr-FR"/>
          </w:rPr>
          <w:delText xml:space="preserve"> (</w:delText>
        </w:r>
        <w:r w:rsidRPr="006A39E5" w:rsidDel="00BD20DF">
          <w:rPr>
            <w:rFonts w:ascii="Calibri" w:eastAsia="Times New Roman" w:hAnsi="Calibri" w:cs="Calibri"/>
            <w:color w:val="000000"/>
            <w:sz w:val="24"/>
            <w:szCs w:val="24"/>
            <w:highlight w:val="yellow"/>
            <w:lang w:val="en-GB" w:eastAsia="fr-FR"/>
          </w:rPr>
          <w:delText>REF</w:delText>
        </w:r>
        <w:r w:rsidDel="00BD20DF">
          <w:rPr>
            <w:rFonts w:ascii="Calibri" w:eastAsia="Times New Roman" w:hAnsi="Calibri" w:cs="Calibri"/>
            <w:color w:val="000000"/>
            <w:sz w:val="24"/>
            <w:szCs w:val="24"/>
            <w:lang w:val="en-GB" w:eastAsia="fr-FR"/>
          </w:rPr>
          <w:delText>)</w:delText>
        </w:r>
        <w:r w:rsidRPr="00FD380C" w:rsidDel="00BD20DF">
          <w:rPr>
            <w:rFonts w:ascii="Calibri" w:eastAsia="Times New Roman" w:hAnsi="Calibri" w:cs="Calibri"/>
            <w:color w:val="000000"/>
            <w:sz w:val="24"/>
            <w:szCs w:val="24"/>
            <w:lang w:val="en-GB" w:eastAsia="fr-FR"/>
          </w:rPr>
          <w:delText xml:space="preserve">. </w:delText>
        </w:r>
      </w:del>
      <w:ins w:id="228" w:author="Microsoft Office User" w:date="2025-07-15T11:30:00Z" w16du:dateUtc="2025-07-15T09:30:00Z">
        <w:r w:rsidR="002C6704">
          <w:rPr>
            <w:rFonts w:ascii="Calibri" w:eastAsia="Times New Roman" w:hAnsi="Calibri" w:cs="Calibri"/>
            <w:color w:val="000000"/>
            <w:sz w:val="24"/>
            <w:szCs w:val="24"/>
            <w:lang w:val="en-GB" w:eastAsia="fr-FR"/>
          </w:rPr>
          <w:t>a</w:t>
        </w:r>
      </w:ins>
      <w:del w:id="229" w:author="Microsoft Office User" w:date="2025-07-15T11:30:00Z" w16du:dateUtc="2025-07-15T09:30:00Z">
        <w:r w:rsidDel="002C6704">
          <w:rPr>
            <w:rFonts w:ascii="Calibri" w:eastAsia="Times New Roman" w:hAnsi="Calibri" w:cs="Calibri"/>
            <w:color w:val="000000"/>
            <w:sz w:val="24"/>
            <w:szCs w:val="24"/>
            <w:lang w:val="en-GB" w:eastAsia="fr-FR"/>
          </w:rPr>
          <w:delText>A</w:delText>
        </w:r>
      </w:del>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 xml:space="preserve">principal component analysis (PCA) </w:t>
      </w:r>
      <w:r>
        <w:rPr>
          <w:rFonts w:ascii="Calibri" w:eastAsia="Times New Roman" w:hAnsi="Calibri" w:cs="Calibri"/>
          <w:color w:val="000000"/>
          <w:sz w:val="24"/>
          <w:szCs w:val="24"/>
          <w:lang w:val="en-GB" w:eastAsia="fr-FR"/>
        </w:rPr>
        <w:t>is performed</w:t>
      </w:r>
      <w:ins w:id="230" w:author="Microsoft Office User" w:date="2025-07-15T11:31:00Z" w16du:dateUtc="2025-07-15T09:31:00Z">
        <w:r w:rsidR="002C6704">
          <w:rPr>
            <w:rFonts w:ascii="Calibri" w:eastAsia="Times New Roman" w:hAnsi="Calibri" w:cs="Calibri"/>
            <w:color w:val="000000"/>
            <w:sz w:val="24"/>
            <w:szCs w:val="24"/>
            <w:lang w:val="en-GB" w:eastAsia="fr-FR"/>
          </w:rPr>
          <w:t>.</w:t>
        </w:r>
      </w:ins>
      <w:del w:id="231" w:author="Microsoft Office User" w:date="2025-07-15T11:31:00Z" w16du:dateUtc="2025-07-15T09:31:00Z">
        <w:r w:rsidDel="002C6704">
          <w:rPr>
            <w:rFonts w:ascii="Calibri" w:eastAsia="Times New Roman" w:hAnsi="Calibri" w:cs="Calibri"/>
            <w:color w:val="000000"/>
            <w:sz w:val="24"/>
            <w:szCs w:val="24"/>
            <w:lang w:val="en-GB" w:eastAsia="fr-FR"/>
          </w:rPr>
          <w:delText xml:space="preserve"> </w:delText>
        </w:r>
        <w:r w:rsidRPr="00FD380C" w:rsidDel="002C6704">
          <w:rPr>
            <w:rFonts w:ascii="Calibri" w:eastAsia="Times New Roman" w:hAnsi="Calibri" w:cs="Calibri"/>
            <w:color w:val="000000"/>
            <w:sz w:val="24"/>
            <w:szCs w:val="24"/>
            <w:lang w:val="en-GB" w:eastAsia="fr-FR"/>
          </w:rPr>
          <w:delText>on these three variables to generate a composite index summarizing hepatic lipid accumulation</w:delText>
        </w:r>
        <w:r w:rsidDel="002C6704">
          <w:rPr>
            <w:rFonts w:ascii="Calibri" w:eastAsia="Times New Roman" w:hAnsi="Calibri" w:cs="Calibri"/>
            <w:color w:val="000000"/>
            <w:sz w:val="24"/>
            <w:szCs w:val="24"/>
            <w:lang w:val="en-GB" w:eastAsia="fr-FR"/>
          </w:rPr>
          <w:delText xml:space="preserve"> (Figure 1C)</w:delText>
        </w:r>
        <w:r w:rsidRPr="00FD380C" w:rsidDel="002C6704">
          <w:rPr>
            <w:rFonts w:ascii="Calibri" w:eastAsia="Times New Roman" w:hAnsi="Calibri" w:cs="Calibri"/>
            <w:color w:val="000000"/>
            <w:sz w:val="24"/>
            <w:szCs w:val="24"/>
            <w:lang w:val="en-GB" w:eastAsia="fr-FR"/>
          </w:rPr>
          <w:delText>.</w:delText>
        </w:r>
      </w:del>
    </w:p>
    <w:p w14:paraId="4AC1414E" w14:textId="456216E9" w:rsidR="00D74E02" w:rsidDel="002C6704" w:rsidRDefault="00D74E02" w:rsidP="00D74E02">
      <w:pPr>
        <w:suppressAutoHyphens w:val="0"/>
        <w:spacing w:before="100" w:beforeAutospacing="1" w:after="100" w:afterAutospacing="1" w:line="360" w:lineRule="auto"/>
        <w:jc w:val="both"/>
        <w:rPr>
          <w:del w:id="232" w:author="Microsoft Office User" w:date="2025-07-15T11:31:00Z" w16du:dateUtc="2025-07-15T09:31:00Z"/>
          <w:rFonts w:ascii="Calibri" w:eastAsia="Times New Roman" w:hAnsi="Calibri" w:cs="Calibri"/>
          <w:color w:val="000000"/>
          <w:sz w:val="24"/>
          <w:szCs w:val="24"/>
          <w:lang w:val="en-GB" w:eastAsia="fr-FR"/>
        </w:rPr>
      </w:pPr>
      <w:r w:rsidRPr="00FD380C">
        <w:rPr>
          <w:rFonts w:ascii="Calibri" w:eastAsia="Times New Roman" w:hAnsi="Calibri" w:cs="Calibri"/>
          <w:color w:val="000000"/>
          <w:sz w:val="24"/>
          <w:szCs w:val="24"/>
          <w:lang w:val="en-GB" w:eastAsia="fr-FR"/>
        </w:rPr>
        <w:t>We first validate the interpretation of the principal components by calculating confidence intervals for Pearson’s correlation coefficients between the PCA coordinates and the original variables measured in each mouse</w:t>
      </w:r>
      <w:r>
        <w:rPr>
          <w:rFonts w:ascii="Calibri" w:eastAsia="Times New Roman" w:hAnsi="Calibri" w:cs="Calibri"/>
          <w:color w:val="000000"/>
          <w:sz w:val="24"/>
          <w:szCs w:val="24"/>
          <w:lang w:val="en-GB" w:eastAsia="fr-FR"/>
        </w:rPr>
        <w:t xml:space="preserve"> </w:t>
      </w:r>
      <w:bookmarkStart w:id="233" w:name="OLE_LINK1"/>
      <w:r w:rsidRPr="00FD380C">
        <w:rPr>
          <w:rFonts w:ascii="Calibri" w:eastAsia="Times New Roman" w:hAnsi="Calibri" w:cs="Calibri"/>
          <w:color w:val="000000"/>
          <w:sz w:val="24"/>
          <w:szCs w:val="24"/>
          <w:lang w:val="en-GB" w:eastAsia="fr-FR"/>
        </w:rPr>
        <w:t>(Figure 1</w:t>
      </w:r>
      <w:r>
        <w:rPr>
          <w:rFonts w:ascii="Calibri" w:eastAsia="Times New Roman" w:hAnsi="Calibri" w:cs="Calibri"/>
          <w:color w:val="000000"/>
          <w:sz w:val="24"/>
          <w:szCs w:val="24"/>
          <w:lang w:val="en-GB" w:eastAsia="fr-FR"/>
        </w:rPr>
        <w:t>D</w:t>
      </w:r>
      <w:r w:rsidRPr="00FD380C">
        <w:rPr>
          <w:rFonts w:ascii="Calibri" w:eastAsia="Times New Roman" w:hAnsi="Calibri" w:cs="Calibri"/>
          <w:color w:val="000000"/>
          <w:sz w:val="24"/>
          <w:szCs w:val="24"/>
          <w:lang w:val="en-GB" w:eastAsia="fr-FR"/>
        </w:rPr>
        <w:t>)</w:t>
      </w:r>
      <w:bookmarkEnd w:id="233"/>
      <w:r w:rsidRPr="00FD380C">
        <w:rPr>
          <w:rFonts w:ascii="Calibri" w:eastAsia="Times New Roman" w:hAnsi="Calibri" w:cs="Calibri"/>
          <w:color w:val="000000"/>
          <w:sz w:val="24"/>
          <w:szCs w:val="24"/>
          <w:lang w:val="en-GB" w:eastAsia="fr-FR"/>
        </w:rPr>
        <w:t xml:space="preserve">. </w:t>
      </w:r>
      <w:del w:id="234" w:author="Microsoft Office User" w:date="2025-07-15T11:31:00Z" w16du:dateUtc="2025-07-15T09:31:00Z">
        <w:r w:rsidRPr="00FD380C" w:rsidDel="002C6704">
          <w:rPr>
            <w:rFonts w:ascii="Calibri" w:eastAsia="Times New Roman" w:hAnsi="Calibri" w:cs="Calibri"/>
            <w:color w:val="000000"/>
            <w:sz w:val="24"/>
            <w:szCs w:val="24"/>
            <w:lang w:val="en-GB" w:eastAsia="fr-FR"/>
          </w:rPr>
          <w:delText>The second principal component (PC2) is closely associated with iron</w:delText>
        </w:r>
        <w:r w:rsidDel="002C6704">
          <w:rPr>
            <w:rFonts w:ascii="Calibri" w:eastAsia="Times New Roman" w:hAnsi="Calibri" w:cs="Calibri"/>
            <w:color w:val="000000"/>
            <w:sz w:val="24"/>
            <w:szCs w:val="24"/>
            <w:lang w:val="en-GB" w:eastAsia="fr-FR"/>
          </w:rPr>
          <w:delText>-</w:delText>
        </w:r>
        <w:r w:rsidRPr="00FD380C" w:rsidDel="002C6704">
          <w:rPr>
            <w:rFonts w:ascii="Calibri" w:eastAsia="Times New Roman" w:hAnsi="Calibri" w:cs="Calibri"/>
            <w:color w:val="000000"/>
            <w:sz w:val="24"/>
            <w:szCs w:val="24"/>
            <w:lang w:val="en-GB" w:eastAsia="fr-FR"/>
          </w:rPr>
          <w:delText xml:space="preserve">induced liver inflammation. </w:delText>
        </w:r>
        <w:r w:rsidDel="002C6704">
          <w:rPr>
            <w:rFonts w:ascii="Calibri" w:eastAsia="Times New Roman" w:hAnsi="Calibri" w:cs="Calibri"/>
            <w:color w:val="000000"/>
            <w:sz w:val="24"/>
            <w:szCs w:val="24"/>
            <w:lang w:val="en-GB" w:eastAsia="fr-FR"/>
          </w:rPr>
          <w:delText>It means that m</w:delText>
        </w:r>
        <w:r w:rsidRPr="00FD380C" w:rsidDel="002C6704">
          <w:rPr>
            <w:rFonts w:ascii="Calibri" w:eastAsia="Times New Roman" w:hAnsi="Calibri" w:cs="Calibri"/>
            <w:color w:val="000000"/>
            <w:sz w:val="24"/>
            <w:szCs w:val="24"/>
            <w:lang w:val="en-GB" w:eastAsia="fr-FR"/>
          </w:rPr>
          <w:delText xml:space="preserve">ice with lower PC2 scores exhibit higher degrees of iron overload, </w:delText>
        </w:r>
        <w:r w:rsidDel="002C6704">
          <w:rPr>
            <w:rFonts w:ascii="Calibri" w:eastAsia="Times New Roman" w:hAnsi="Calibri" w:cs="Calibri"/>
            <w:color w:val="000000"/>
            <w:sz w:val="24"/>
            <w:szCs w:val="24"/>
            <w:lang w:val="en-GB" w:eastAsia="fr-FR"/>
          </w:rPr>
          <w:delText>associated with</w:delText>
        </w:r>
        <w:r w:rsidRPr="00FD380C" w:rsidDel="002C6704">
          <w:rPr>
            <w:rFonts w:ascii="Calibri" w:eastAsia="Times New Roman" w:hAnsi="Calibri" w:cs="Calibri"/>
            <w:color w:val="000000"/>
            <w:sz w:val="24"/>
            <w:szCs w:val="24"/>
            <w:lang w:val="en-GB" w:eastAsia="fr-FR"/>
          </w:rPr>
          <w:delText xml:space="preserve"> </w:delText>
        </w:r>
        <w:r w:rsidDel="002C6704">
          <w:rPr>
            <w:rFonts w:ascii="Calibri" w:eastAsia="Times New Roman" w:hAnsi="Calibri" w:cs="Calibri"/>
            <w:color w:val="000000"/>
            <w:sz w:val="24"/>
            <w:szCs w:val="24"/>
            <w:lang w:val="en-GB" w:eastAsia="fr-FR"/>
          </w:rPr>
          <w:delText xml:space="preserve">an </w:delText>
        </w:r>
        <w:r w:rsidRPr="00FD380C" w:rsidDel="002C6704">
          <w:rPr>
            <w:rFonts w:ascii="Calibri" w:eastAsia="Times New Roman" w:hAnsi="Calibri" w:cs="Calibri"/>
            <w:color w:val="000000"/>
            <w:sz w:val="24"/>
            <w:szCs w:val="24"/>
            <w:lang w:val="en-GB" w:eastAsia="fr-FR"/>
          </w:rPr>
          <w:delText>increase</w:delText>
        </w:r>
        <w:r w:rsidDel="002C6704">
          <w:rPr>
            <w:rFonts w:ascii="Calibri" w:eastAsia="Times New Roman" w:hAnsi="Calibri" w:cs="Calibri"/>
            <w:color w:val="000000"/>
            <w:sz w:val="24"/>
            <w:szCs w:val="24"/>
            <w:lang w:val="en-GB" w:eastAsia="fr-FR"/>
          </w:rPr>
          <w:delText xml:space="preserve"> </w:delText>
        </w:r>
        <w:commentRangeStart w:id="235"/>
        <w:r w:rsidDel="002C6704">
          <w:rPr>
            <w:rFonts w:ascii="Calibri" w:eastAsia="Times New Roman" w:hAnsi="Calibri" w:cs="Calibri"/>
            <w:color w:val="000000"/>
            <w:sz w:val="24"/>
            <w:szCs w:val="24"/>
            <w:lang w:val="en-GB" w:eastAsia="fr-FR"/>
          </w:rPr>
          <w:delText xml:space="preserve">in </w:delText>
        </w:r>
        <w:r w:rsidRPr="00FD380C" w:rsidDel="002C6704">
          <w:rPr>
            <w:rFonts w:ascii="Calibri" w:eastAsia="Times New Roman" w:hAnsi="Calibri" w:cs="Calibri"/>
            <w:color w:val="000000"/>
            <w:sz w:val="24"/>
            <w:szCs w:val="24"/>
            <w:lang w:val="en-GB" w:eastAsia="fr-FR"/>
          </w:rPr>
          <w:delText xml:space="preserve">plasma alkaline phosphatase (PAL) </w:delText>
        </w:r>
        <w:commentRangeEnd w:id="235"/>
        <w:r w:rsidR="00D05810" w:rsidDel="002C6704">
          <w:rPr>
            <w:rStyle w:val="Marquedecommentaire"/>
          </w:rPr>
          <w:commentReference w:id="235"/>
        </w:r>
        <w:r w:rsidRPr="00FD380C" w:rsidDel="002C6704">
          <w:rPr>
            <w:rFonts w:ascii="Calibri" w:eastAsia="Times New Roman" w:hAnsi="Calibri" w:cs="Calibri"/>
            <w:color w:val="000000"/>
            <w:sz w:val="24"/>
            <w:szCs w:val="24"/>
            <w:lang w:val="en-GB" w:eastAsia="fr-FR"/>
          </w:rPr>
          <w:delText>levels and higher fibrosis scores</w:delText>
        </w:r>
        <w:r w:rsidDel="002C6704">
          <w:rPr>
            <w:rFonts w:ascii="Calibri" w:eastAsia="Times New Roman" w:hAnsi="Calibri" w:cs="Calibri"/>
            <w:color w:val="000000"/>
            <w:sz w:val="24"/>
            <w:szCs w:val="24"/>
            <w:lang w:val="en-GB" w:eastAsia="fr-FR"/>
          </w:rPr>
          <w:delText xml:space="preserve"> </w:delText>
        </w:r>
        <w:r w:rsidRPr="00FD380C" w:rsidDel="002C6704">
          <w:rPr>
            <w:rFonts w:ascii="Calibri" w:eastAsia="Times New Roman" w:hAnsi="Calibri" w:cs="Calibri"/>
            <w:color w:val="000000"/>
            <w:sz w:val="24"/>
            <w:szCs w:val="24"/>
            <w:lang w:val="en-GB" w:eastAsia="fr-FR"/>
          </w:rPr>
          <w:delText>(Figure 1</w:delText>
        </w:r>
        <w:r w:rsidDel="002C6704">
          <w:rPr>
            <w:rFonts w:ascii="Calibri" w:eastAsia="Times New Roman" w:hAnsi="Calibri" w:cs="Calibri"/>
            <w:color w:val="000000"/>
            <w:sz w:val="24"/>
            <w:szCs w:val="24"/>
            <w:lang w:val="en-GB" w:eastAsia="fr-FR"/>
          </w:rPr>
          <w:delText>D.(3) and 1D.(5)</w:delText>
        </w:r>
        <w:r w:rsidRPr="00FD380C" w:rsidDel="002C6704">
          <w:rPr>
            <w:rFonts w:ascii="Calibri" w:eastAsia="Times New Roman" w:hAnsi="Calibri" w:cs="Calibri"/>
            <w:color w:val="000000"/>
            <w:sz w:val="24"/>
            <w:szCs w:val="24"/>
            <w:lang w:val="en-GB" w:eastAsia="fr-FR"/>
          </w:rPr>
          <w:delText>).</w:delText>
        </w:r>
      </w:del>
    </w:p>
    <w:p w14:paraId="72F33230" w14:textId="7F3C69DC" w:rsidR="00D74E02" w:rsidRPr="00FD380C"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FD380C">
        <w:rPr>
          <w:rFonts w:ascii="Calibri" w:eastAsia="Times New Roman" w:hAnsi="Calibri" w:cs="Calibri"/>
          <w:color w:val="000000"/>
          <w:sz w:val="24"/>
          <w:szCs w:val="24"/>
          <w:lang w:val="en-GB" w:eastAsia="fr-FR"/>
        </w:rPr>
        <w:t>The first principal component (PC1) is consistently associated with all markers of lipid accumulation</w:t>
      </w:r>
      <w:r>
        <w:rPr>
          <w:rFonts w:ascii="Calibri" w:eastAsia="Times New Roman" w:hAnsi="Calibri" w:cs="Calibri"/>
          <w:color w:val="000000"/>
          <w:sz w:val="24"/>
          <w:szCs w:val="24"/>
          <w:lang w:val="en-GB" w:eastAsia="fr-FR"/>
        </w:rPr>
        <w:t xml:space="preserve"> in the liver</w:t>
      </w:r>
      <w:r w:rsidRPr="00FD380C">
        <w:rPr>
          <w:rFonts w:ascii="Calibri" w:eastAsia="Times New Roman" w:hAnsi="Calibri" w:cs="Calibri"/>
          <w:color w:val="000000"/>
          <w:sz w:val="24"/>
          <w:szCs w:val="24"/>
          <w:lang w:val="en-GB" w:eastAsia="fr-FR"/>
        </w:rPr>
        <w:t>, indicating that higher PC1 scores correspond to more severe hepatic steatosis</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(Figure 1</w:t>
      </w:r>
      <w:proofErr w:type="gramStart"/>
      <w:r>
        <w:rPr>
          <w:rFonts w:ascii="Calibri" w:eastAsia="Times New Roman" w:hAnsi="Calibri" w:cs="Calibri"/>
          <w:color w:val="000000"/>
          <w:sz w:val="24"/>
          <w:szCs w:val="24"/>
          <w:lang w:val="en-GB" w:eastAsia="fr-FR"/>
        </w:rPr>
        <w:t>D.(</w:t>
      </w:r>
      <w:proofErr w:type="gramEnd"/>
      <w:r>
        <w:rPr>
          <w:rFonts w:ascii="Calibri" w:eastAsia="Times New Roman" w:hAnsi="Calibri" w:cs="Calibri"/>
          <w:color w:val="000000"/>
          <w:sz w:val="24"/>
          <w:szCs w:val="24"/>
          <w:lang w:val="en-GB" w:eastAsia="fr-FR"/>
        </w:rPr>
        <w:t>2)</w:t>
      </w:r>
      <w:r w:rsidRPr="00FD380C">
        <w:rPr>
          <w:rFonts w:ascii="Calibri" w:eastAsia="Times New Roman" w:hAnsi="Calibri" w:cs="Calibri"/>
          <w:color w:val="000000"/>
          <w:sz w:val="24"/>
          <w:szCs w:val="24"/>
          <w:lang w:val="en-GB" w:eastAsia="fr-FR"/>
        </w:rPr>
        <w:t xml:space="preserve">). This interpretation is supported by </w:t>
      </w:r>
      <w:r>
        <w:rPr>
          <w:rFonts w:ascii="Calibri" w:eastAsia="Times New Roman" w:hAnsi="Calibri" w:cs="Calibri"/>
          <w:color w:val="000000"/>
          <w:sz w:val="24"/>
          <w:szCs w:val="24"/>
          <w:lang w:val="en-GB" w:eastAsia="fr-FR"/>
        </w:rPr>
        <w:t>positive association</w:t>
      </w:r>
      <w:r w:rsidRPr="00FD380C">
        <w:rPr>
          <w:rFonts w:ascii="Calibri" w:eastAsia="Times New Roman" w:hAnsi="Calibri" w:cs="Calibri"/>
          <w:color w:val="000000"/>
          <w:sz w:val="24"/>
          <w:szCs w:val="24"/>
          <w:lang w:val="en-GB" w:eastAsia="fr-FR"/>
        </w:rPr>
        <w:t xml:space="preserve"> with alanine aminotransferase (ALAT) levels and </w:t>
      </w:r>
      <w:r>
        <w:rPr>
          <w:rFonts w:ascii="Calibri" w:eastAsia="Times New Roman" w:hAnsi="Calibri" w:cs="Calibri"/>
          <w:color w:val="000000"/>
          <w:sz w:val="24"/>
          <w:szCs w:val="24"/>
          <w:lang w:val="en-GB" w:eastAsia="fr-FR"/>
        </w:rPr>
        <w:t>the</w:t>
      </w:r>
      <w:r w:rsidRPr="00FD380C">
        <w:rPr>
          <w:rFonts w:ascii="Calibri" w:eastAsia="Times New Roman" w:hAnsi="Calibri" w:cs="Calibri"/>
          <w:color w:val="000000"/>
          <w:sz w:val="24"/>
          <w:szCs w:val="24"/>
          <w:lang w:val="en-GB" w:eastAsia="fr-FR"/>
        </w:rPr>
        <w:t xml:space="preserve"> inverse relationship with the ASAT/ALAT ratio</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(Figure 1</w:t>
      </w:r>
      <w:proofErr w:type="gramStart"/>
      <w:r>
        <w:rPr>
          <w:rFonts w:ascii="Calibri" w:eastAsia="Times New Roman" w:hAnsi="Calibri" w:cs="Calibri"/>
          <w:color w:val="000000"/>
          <w:sz w:val="24"/>
          <w:szCs w:val="24"/>
          <w:lang w:val="en-GB" w:eastAsia="fr-FR"/>
        </w:rPr>
        <w:t>D.(</w:t>
      </w:r>
      <w:proofErr w:type="gramEnd"/>
      <w:r>
        <w:rPr>
          <w:rFonts w:ascii="Calibri" w:eastAsia="Times New Roman" w:hAnsi="Calibri" w:cs="Calibri"/>
          <w:color w:val="000000"/>
          <w:sz w:val="24"/>
          <w:szCs w:val="24"/>
          <w:lang w:val="en-GB" w:eastAsia="fr-FR"/>
        </w:rPr>
        <w:t>1)</w:t>
      </w:r>
      <w:r w:rsidRPr="00FD380C">
        <w:rPr>
          <w:rFonts w:ascii="Calibri" w:eastAsia="Times New Roman" w:hAnsi="Calibri" w:cs="Calibri"/>
          <w:color w:val="000000"/>
          <w:sz w:val="24"/>
          <w:szCs w:val="24"/>
          <w:lang w:val="en-GB" w:eastAsia="fr-FR"/>
        </w:rPr>
        <w:t>), consistent with diet</w:t>
      </w:r>
      <w:r>
        <w:rPr>
          <w:rFonts w:ascii="Calibri" w:eastAsia="Times New Roman" w:hAnsi="Calibri" w:cs="Calibri"/>
          <w:color w:val="000000"/>
          <w:sz w:val="24"/>
          <w:szCs w:val="24"/>
          <w:lang w:val="en-GB" w:eastAsia="fr-FR"/>
        </w:rPr>
        <w:t>-</w:t>
      </w:r>
      <w:r w:rsidRPr="00FD380C">
        <w:rPr>
          <w:rFonts w:ascii="Calibri" w:eastAsia="Times New Roman" w:hAnsi="Calibri" w:cs="Calibri"/>
          <w:color w:val="000000"/>
          <w:sz w:val="24"/>
          <w:szCs w:val="24"/>
          <w:lang w:val="en-GB" w:eastAsia="fr-FR"/>
        </w:rPr>
        <w:t>induced liver damage</w:t>
      </w:r>
      <w:r>
        <w:rPr>
          <w:rFonts w:ascii="Calibri" w:eastAsia="Times New Roman" w:hAnsi="Calibri" w:cs="Calibri"/>
          <w:color w:val="000000"/>
          <w:sz w:val="24"/>
          <w:szCs w:val="24"/>
          <w:lang w:val="en-GB" w:eastAsia="fr-FR"/>
        </w:rPr>
        <w:t xml:space="preserve"> (</w:t>
      </w:r>
      <w:r w:rsidRPr="00B63C1C">
        <w:rPr>
          <w:rFonts w:ascii="Calibri" w:eastAsia="Times New Roman" w:hAnsi="Calibri" w:cs="Calibri"/>
          <w:color w:val="000000"/>
          <w:sz w:val="24"/>
          <w:szCs w:val="24"/>
          <w:highlight w:val="yellow"/>
          <w:lang w:val="en-GB" w:eastAsia="fr-FR"/>
        </w:rPr>
        <w:t>REF</w:t>
      </w:r>
      <w:r>
        <w:rPr>
          <w:rFonts w:ascii="Calibri" w:eastAsia="Times New Roman" w:hAnsi="Calibri" w:cs="Calibri"/>
          <w:color w:val="000000"/>
          <w:sz w:val="24"/>
          <w:szCs w:val="24"/>
          <w:lang w:val="en-GB" w:eastAsia="fr-FR"/>
        </w:rPr>
        <w:t>)</w:t>
      </w:r>
      <w:r w:rsidRPr="00FD380C">
        <w:rPr>
          <w:rFonts w:ascii="Calibri" w:eastAsia="Times New Roman" w:hAnsi="Calibri" w:cs="Calibri"/>
          <w:color w:val="000000"/>
          <w:sz w:val="24"/>
          <w:szCs w:val="24"/>
          <w:lang w:val="en-GB" w:eastAsia="fr-FR"/>
        </w:rPr>
        <w:t>.</w:t>
      </w:r>
      <w:r>
        <w:rPr>
          <w:rFonts w:ascii="Calibri" w:eastAsia="Times New Roman" w:hAnsi="Calibri" w:cs="Calibri"/>
          <w:color w:val="000000"/>
          <w:sz w:val="24"/>
          <w:szCs w:val="24"/>
          <w:lang w:val="en-GB" w:eastAsia="fr-FR"/>
        </w:rPr>
        <w:t xml:space="preserve"> </w:t>
      </w:r>
      <w:r w:rsidRPr="00FD380C">
        <w:rPr>
          <w:rFonts w:ascii="Calibri" w:eastAsia="Times New Roman" w:hAnsi="Calibri" w:cs="Calibri"/>
          <w:color w:val="000000"/>
          <w:sz w:val="24"/>
          <w:szCs w:val="24"/>
          <w:lang w:val="en-GB" w:eastAsia="fr-FR"/>
        </w:rPr>
        <w:t xml:space="preserve">On this basis, we select the </w:t>
      </w:r>
      <w:del w:id="236" w:author="Microsoft Office User" w:date="2025-07-15T11:32:00Z" w16du:dateUtc="2025-07-15T09:32:00Z">
        <w:r w:rsidRPr="00FD380C" w:rsidDel="002C6704">
          <w:rPr>
            <w:rFonts w:ascii="Calibri" w:eastAsia="Times New Roman" w:hAnsi="Calibri" w:cs="Calibri"/>
            <w:color w:val="000000"/>
            <w:sz w:val="24"/>
            <w:szCs w:val="24"/>
            <w:lang w:val="en-GB" w:eastAsia="fr-FR"/>
          </w:rPr>
          <w:delText xml:space="preserve">PC1 </w:delText>
        </w:r>
      </w:del>
      <w:r w:rsidRPr="00FD380C">
        <w:rPr>
          <w:rFonts w:ascii="Calibri" w:eastAsia="Times New Roman" w:hAnsi="Calibri" w:cs="Calibri"/>
          <w:color w:val="000000"/>
          <w:sz w:val="24"/>
          <w:szCs w:val="24"/>
          <w:lang w:val="en-GB" w:eastAsia="fr-FR"/>
        </w:rPr>
        <w:t>coordinates</w:t>
      </w:r>
      <w:ins w:id="237" w:author="Microsoft Office User" w:date="2025-07-15T11:32:00Z" w16du:dateUtc="2025-07-15T09:32:00Z">
        <w:r w:rsidR="002C6704">
          <w:rPr>
            <w:rFonts w:ascii="Calibri" w:eastAsia="Times New Roman" w:hAnsi="Calibri" w:cs="Calibri"/>
            <w:color w:val="000000"/>
            <w:sz w:val="24"/>
            <w:szCs w:val="24"/>
            <w:lang w:val="en-GB" w:eastAsia="fr-FR"/>
          </w:rPr>
          <w:t xml:space="preserve"> in Principal Component 1</w:t>
        </w:r>
      </w:ins>
      <w:r w:rsidRPr="00FD380C">
        <w:rPr>
          <w:rFonts w:ascii="Calibri" w:eastAsia="Times New Roman" w:hAnsi="Calibri" w:cs="Calibri"/>
          <w:color w:val="000000"/>
          <w:sz w:val="24"/>
          <w:szCs w:val="24"/>
          <w:lang w:val="en-GB" w:eastAsia="fr-FR"/>
        </w:rPr>
        <w:t xml:space="preserve"> as the main outcome variable </w:t>
      </w:r>
      <w:del w:id="238" w:author="Microsoft Office User" w:date="2025-07-15T11:32:00Z" w16du:dateUtc="2025-07-15T09:32:00Z">
        <w:r w:rsidRPr="00FD380C" w:rsidDel="002C6704">
          <w:rPr>
            <w:rFonts w:ascii="Calibri" w:eastAsia="Times New Roman" w:hAnsi="Calibri" w:cs="Calibri"/>
            <w:color w:val="000000"/>
            <w:sz w:val="24"/>
            <w:szCs w:val="24"/>
            <w:lang w:val="en-GB" w:eastAsia="fr-FR"/>
          </w:rPr>
          <w:delText>representing the hepatic steatosis</w:delText>
        </w:r>
      </w:del>
      <w:ins w:id="239" w:author="Microsoft Office User" w:date="2025-07-15T11:32:00Z" w16du:dateUtc="2025-07-15T09:32:00Z">
        <w:r w:rsidR="002C6704">
          <w:rPr>
            <w:rFonts w:ascii="Calibri" w:eastAsia="Times New Roman" w:hAnsi="Calibri" w:cs="Calibri"/>
            <w:color w:val="000000"/>
            <w:sz w:val="24"/>
            <w:szCs w:val="24"/>
            <w:lang w:val="en-GB" w:eastAsia="fr-FR"/>
          </w:rPr>
          <w:t>that we have to predict</w:t>
        </w:r>
      </w:ins>
      <w:r w:rsidRPr="00FD380C">
        <w:rPr>
          <w:rFonts w:ascii="Calibri" w:eastAsia="Times New Roman" w:hAnsi="Calibri" w:cs="Calibri"/>
          <w:color w:val="000000"/>
          <w:sz w:val="24"/>
          <w:szCs w:val="24"/>
          <w:lang w:val="en-GB" w:eastAsia="fr-FR"/>
        </w:rPr>
        <w:t>.</w:t>
      </w:r>
      <w:del w:id="240" w:author="Microsoft Office User" w:date="2025-07-15T11:32:00Z" w16du:dateUtc="2025-07-15T09:32:00Z">
        <w:r w:rsidRPr="00FD380C" w:rsidDel="002C6704">
          <w:rPr>
            <w:rFonts w:ascii="Calibri" w:eastAsia="Times New Roman" w:hAnsi="Calibri" w:cs="Calibri"/>
            <w:color w:val="000000"/>
            <w:sz w:val="24"/>
            <w:szCs w:val="24"/>
            <w:lang w:val="en-GB" w:eastAsia="fr-FR"/>
          </w:rPr>
          <w:delText xml:space="preserve"> This synthetic variable serves as the primary target for subsequent analyses in this study.</w:delText>
        </w:r>
      </w:del>
    </w:p>
    <w:p w14:paraId="76D94801" w14:textId="67E94EE0" w:rsidR="00D74E02" w:rsidRDefault="00BB1357" w:rsidP="00D74E02">
      <w:pPr>
        <w:spacing w:line="360" w:lineRule="auto"/>
        <w:jc w:val="both"/>
        <w:rPr>
          <w:rFonts w:ascii="Calibri" w:hAnsi="Calibri" w:cs="Calibri"/>
          <w:b/>
          <w:bCs/>
          <w:sz w:val="24"/>
          <w:szCs w:val="24"/>
          <w:lang w:val="en-GB"/>
        </w:rPr>
      </w:pPr>
      <w:ins w:id="241" w:author="Microsoft Office User" w:date="2025-07-10T11:33:00Z" w16du:dateUtc="2025-07-10T09:33:00Z">
        <w:r>
          <w:rPr>
            <w:rFonts w:ascii="Calibri" w:hAnsi="Calibri" w:cs="Calibri"/>
            <w:b/>
            <w:bCs/>
            <w:sz w:val="24"/>
            <w:szCs w:val="24"/>
            <w:lang w:val="en-GB"/>
          </w:rPr>
          <w:t xml:space="preserve">A </w:t>
        </w:r>
      </w:ins>
      <w:ins w:id="242" w:author="Olivier Loreal" w:date="2025-07-03T10:00:00Z">
        <w:del w:id="243" w:author="Microsoft Office User" w:date="2025-07-10T11:33:00Z" w16du:dateUtc="2025-07-10T09:33:00Z">
          <w:r w:rsidR="004D28E2" w:rsidDel="00BB1357">
            <w:rPr>
              <w:rFonts w:ascii="Calibri" w:hAnsi="Calibri" w:cs="Calibri"/>
              <w:b/>
              <w:bCs/>
              <w:sz w:val="24"/>
              <w:szCs w:val="24"/>
              <w:lang w:val="en-GB"/>
            </w:rPr>
            <w:delText>T</w:delText>
          </w:r>
        </w:del>
      </w:ins>
      <w:del w:id="244" w:author="Olivier Loreal" w:date="2025-07-03T10:00:00Z">
        <w:r w:rsidR="00D74E02" w:rsidRPr="00351F96" w:rsidDel="004D28E2">
          <w:rPr>
            <w:rFonts w:ascii="Calibri" w:hAnsi="Calibri" w:cs="Calibri"/>
            <w:b/>
            <w:bCs/>
            <w:sz w:val="24"/>
            <w:szCs w:val="24"/>
            <w:lang w:val="en-GB"/>
          </w:rPr>
          <w:delText>A</w:delText>
        </w:r>
      </w:del>
      <w:del w:id="245" w:author="Microsoft Office User" w:date="2025-07-10T11:33:00Z" w16du:dateUtc="2025-07-10T09:33:00Z">
        <w:r w:rsidR="00D74E02" w:rsidRPr="00351F96" w:rsidDel="00BB1357">
          <w:rPr>
            <w:rFonts w:ascii="Calibri" w:hAnsi="Calibri" w:cs="Calibri"/>
            <w:b/>
            <w:bCs/>
            <w:sz w:val="24"/>
            <w:szCs w:val="24"/>
            <w:lang w:val="en-GB"/>
          </w:rPr>
          <w:delText xml:space="preserve"> </w:delText>
        </w:r>
      </w:del>
      <w:r w:rsidR="00D74E02" w:rsidRPr="00351F96">
        <w:rPr>
          <w:rFonts w:ascii="Calibri" w:hAnsi="Calibri" w:cs="Calibri"/>
          <w:b/>
          <w:bCs/>
          <w:sz w:val="24"/>
          <w:szCs w:val="24"/>
          <w:lang w:val="en-GB"/>
        </w:rPr>
        <w:t xml:space="preserve">multi-modal approach appears essential to encompass </w:t>
      </w:r>
      <w:del w:id="246" w:author="Microsoft Office User" w:date="2025-07-10T11:33:00Z" w16du:dateUtc="2025-07-10T09:33:00Z">
        <w:r w:rsidR="00D74E02" w:rsidRPr="00351F96" w:rsidDel="00BB1357">
          <w:rPr>
            <w:rFonts w:ascii="Calibri" w:hAnsi="Calibri" w:cs="Calibri"/>
            <w:b/>
            <w:bCs/>
            <w:sz w:val="24"/>
            <w:szCs w:val="24"/>
            <w:lang w:val="en-GB"/>
          </w:rPr>
          <w:delText xml:space="preserve">the </w:delText>
        </w:r>
      </w:del>
      <w:del w:id="247" w:author="Olivier Loreal" w:date="2025-07-03T09:43:00Z">
        <w:r w:rsidR="00D74E02" w:rsidRPr="00351F96" w:rsidDel="000214AE">
          <w:rPr>
            <w:rFonts w:ascii="Calibri" w:hAnsi="Calibri" w:cs="Calibri"/>
            <w:b/>
            <w:bCs/>
            <w:sz w:val="24"/>
            <w:szCs w:val="24"/>
            <w:lang w:val="en-GB"/>
          </w:rPr>
          <w:delText xml:space="preserve">entire </w:delText>
        </w:r>
      </w:del>
      <w:ins w:id="248" w:author="Olivier Loreal" w:date="2025-07-03T09:43:00Z">
        <w:r w:rsidR="000214AE">
          <w:rPr>
            <w:rFonts w:ascii="Calibri" w:hAnsi="Calibri" w:cs="Calibri"/>
            <w:b/>
            <w:bCs/>
            <w:sz w:val="24"/>
            <w:szCs w:val="24"/>
            <w:lang w:val="en-GB"/>
          </w:rPr>
          <w:t>all</w:t>
        </w:r>
      </w:ins>
      <w:ins w:id="249" w:author="Microsoft Office User" w:date="2025-07-10T11:33:00Z" w16du:dateUtc="2025-07-10T09:33:00Z">
        <w:r>
          <w:rPr>
            <w:rFonts w:ascii="Calibri" w:hAnsi="Calibri" w:cs="Calibri"/>
            <w:b/>
            <w:bCs/>
            <w:sz w:val="24"/>
            <w:szCs w:val="24"/>
            <w:lang w:val="en-GB"/>
          </w:rPr>
          <w:t xml:space="preserve"> the</w:t>
        </w:r>
      </w:ins>
      <w:ins w:id="250" w:author="Olivier Loreal" w:date="2025-07-03T09:43:00Z">
        <w:r w:rsidR="000214AE" w:rsidRPr="00351F96">
          <w:rPr>
            <w:rFonts w:ascii="Calibri" w:hAnsi="Calibri" w:cs="Calibri"/>
            <w:b/>
            <w:bCs/>
            <w:sz w:val="24"/>
            <w:szCs w:val="24"/>
            <w:lang w:val="en-GB"/>
          </w:rPr>
          <w:t xml:space="preserve"> </w:t>
        </w:r>
      </w:ins>
      <w:r w:rsidR="00D74E02" w:rsidRPr="00351F96">
        <w:rPr>
          <w:rFonts w:ascii="Calibri" w:hAnsi="Calibri" w:cs="Calibri"/>
          <w:b/>
          <w:bCs/>
          <w:sz w:val="24"/>
          <w:szCs w:val="24"/>
          <w:lang w:val="en-GB"/>
        </w:rPr>
        <w:t>information in the dataset.</w:t>
      </w:r>
    </w:p>
    <w:p w14:paraId="08AC5636" w14:textId="31805D6C" w:rsidR="00D74E02" w:rsidRPr="009B26BB"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lastRenderedPageBreak/>
        <w:t>In this study, we construct</w:t>
      </w:r>
      <w:ins w:id="251" w:author="Microsoft Office User" w:date="2025-07-15T11:32:00Z" w16du:dateUtc="2025-07-15T09:32:00Z">
        <w:r w:rsidR="002C6704">
          <w:rPr>
            <w:rFonts w:ascii="Calibri" w:eastAsia="Times New Roman" w:hAnsi="Calibri" w:cs="Calibri"/>
            <w:color w:val="000000"/>
            <w:sz w:val="24"/>
            <w:szCs w:val="24"/>
            <w:lang w:val="en-GB" w:eastAsia="fr-FR"/>
          </w:rPr>
          <w:t>ed</w:t>
        </w:r>
      </w:ins>
      <w:r w:rsidRPr="009B26BB">
        <w:rPr>
          <w:rFonts w:ascii="Calibri" w:eastAsia="Times New Roman" w:hAnsi="Calibri" w:cs="Calibri"/>
          <w:color w:val="000000"/>
          <w:sz w:val="24"/>
          <w:szCs w:val="24"/>
          <w:lang w:val="en-GB" w:eastAsia="fr-FR"/>
        </w:rPr>
        <w:t xml:space="preserve"> several datasets (Figure 1A). The first dataset consists of biochemical measurements from </w:t>
      </w:r>
      <w:commentRangeStart w:id="252"/>
      <w:del w:id="253" w:author="Microsoft Office User" w:date="2025-07-15T11:32:00Z" w16du:dateUtc="2025-07-15T09:32:00Z">
        <w:r w:rsidRPr="009B26BB" w:rsidDel="002C6704">
          <w:rPr>
            <w:rFonts w:ascii="Calibri" w:eastAsia="Times New Roman" w:hAnsi="Calibri" w:cs="Calibri"/>
            <w:color w:val="000000"/>
            <w:sz w:val="24"/>
            <w:szCs w:val="24"/>
            <w:lang w:val="en-GB" w:eastAsia="fr-FR"/>
          </w:rPr>
          <w:delText>blood</w:delText>
        </w:r>
        <w:commentRangeEnd w:id="252"/>
        <w:r w:rsidR="00D05810" w:rsidDel="002C6704">
          <w:rPr>
            <w:rStyle w:val="Marquedecommentaire"/>
          </w:rPr>
          <w:commentReference w:id="252"/>
        </w:r>
      </w:del>
      <w:ins w:id="254" w:author="Microsoft Office User" w:date="2025-07-15T11:32:00Z" w16du:dateUtc="2025-07-15T09:32:00Z">
        <w:r w:rsidR="002C6704">
          <w:rPr>
            <w:rFonts w:ascii="Calibri" w:eastAsia="Times New Roman" w:hAnsi="Calibri" w:cs="Calibri"/>
            <w:color w:val="000000"/>
            <w:sz w:val="24"/>
            <w:szCs w:val="24"/>
            <w:lang w:val="en-GB" w:eastAsia="fr-FR"/>
          </w:rPr>
          <w:t>s</w:t>
        </w:r>
      </w:ins>
      <w:ins w:id="255" w:author="Microsoft Office User" w:date="2025-07-15T11:33:00Z" w16du:dateUtc="2025-07-15T09:33:00Z">
        <w:r w:rsidR="002C6704">
          <w:rPr>
            <w:rFonts w:ascii="Calibri" w:eastAsia="Times New Roman" w:hAnsi="Calibri" w:cs="Calibri"/>
            <w:color w:val="000000"/>
            <w:sz w:val="24"/>
            <w:szCs w:val="24"/>
            <w:lang w:val="en-GB" w:eastAsia="fr-FR"/>
          </w:rPr>
          <w:t>erum</w:t>
        </w:r>
      </w:ins>
      <w:r w:rsidRPr="009B26BB">
        <w:rPr>
          <w:rFonts w:ascii="Calibri" w:eastAsia="Times New Roman" w:hAnsi="Calibri" w:cs="Calibri"/>
          <w:color w:val="000000"/>
          <w:sz w:val="24"/>
          <w:szCs w:val="24"/>
          <w:lang w:val="en-GB" w:eastAsia="fr-FR"/>
        </w:rPr>
        <w:t xml:space="preserve">. All biochemical data, stratified by experimental condition, are presented in </w:t>
      </w:r>
      <w:r w:rsidRPr="009B26BB">
        <w:rPr>
          <w:rFonts w:ascii="Calibri" w:eastAsia="Times New Roman" w:hAnsi="Calibri" w:cs="Calibri"/>
          <w:color w:val="000000"/>
          <w:sz w:val="24"/>
          <w:szCs w:val="24"/>
          <w:highlight w:val="yellow"/>
          <w:lang w:val="en-GB" w:eastAsia="fr-FR"/>
        </w:rPr>
        <w:t>Table S2</w:t>
      </w:r>
      <w:r w:rsidRPr="009B26BB">
        <w:rPr>
          <w:rFonts w:ascii="Calibri" w:eastAsia="Times New Roman" w:hAnsi="Calibri" w:cs="Calibri"/>
          <w:color w:val="000000"/>
          <w:sz w:val="24"/>
          <w:szCs w:val="24"/>
          <w:lang w:val="en-GB" w:eastAsia="fr-FR"/>
        </w:rPr>
        <w:t>. The second dataset is derived from mid-infrared (MIR) spectroscopy performed on serum</w:t>
      </w:r>
      <w:del w:id="256" w:author="Microsoft Office User" w:date="2025-07-15T11:33:00Z" w16du:dateUtc="2025-07-15T09:33:00Z">
        <w:r w:rsidRPr="009B26BB" w:rsidDel="002C6704">
          <w:rPr>
            <w:rFonts w:ascii="Calibri" w:eastAsia="Times New Roman" w:hAnsi="Calibri" w:cs="Calibri"/>
            <w:color w:val="000000"/>
            <w:sz w:val="24"/>
            <w:szCs w:val="24"/>
            <w:lang w:val="en-GB" w:eastAsia="fr-FR"/>
          </w:rPr>
          <w:delText xml:space="preserve"> samples</w:delText>
        </w:r>
      </w:del>
      <w:r w:rsidRPr="009B26BB">
        <w:rPr>
          <w:rFonts w:ascii="Calibri" w:eastAsia="Times New Roman" w:hAnsi="Calibri" w:cs="Calibri"/>
          <w:color w:val="000000"/>
          <w:sz w:val="24"/>
          <w:szCs w:val="24"/>
          <w:lang w:val="en-GB" w:eastAsia="fr-FR"/>
        </w:rPr>
        <w:t xml:space="preserve">, providing molecular fingerprints specific to each mouse. An example </w:t>
      </w:r>
      <w:ins w:id="257" w:author="Olivier Loreal" w:date="2025-06-30T13:02:00Z">
        <w:r w:rsidR="00D05810">
          <w:rPr>
            <w:rFonts w:ascii="Calibri" w:eastAsia="Times New Roman" w:hAnsi="Calibri" w:cs="Calibri"/>
            <w:color w:val="000000"/>
            <w:sz w:val="24"/>
            <w:szCs w:val="24"/>
            <w:lang w:val="en-GB" w:eastAsia="fr-FR"/>
          </w:rPr>
          <w:t xml:space="preserve">of </w:t>
        </w:r>
      </w:ins>
      <w:ins w:id="258" w:author="Microsoft Office User" w:date="2025-07-15T11:33:00Z" w16du:dateUtc="2025-07-15T09:33:00Z">
        <w:r w:rsidR="002C6704">
          <w:rPr>
            <w:rFonts w:ascii="Calibri" w:eastAsia="Times New Roman" w:hAnsi="Calibri" w:cs="Calibri"/>
            <w:color w:val="000000"/>
            <w:sz w:val="24"/>
            <w:szCs w:val="24"/>
            <w:lang w:val="en-GB" w:eastAsia="fr-FR"/>
          </w:rPr>
          <w:t xml:space="preserve">a </w:t>
        </w:r>
      </w:ins>
      <w:r w:rsidRPr="009B26BB">
        <w:rPr>
          <w:rFonts w:ascii="Calibri" w:eastAsia="Times New Roman" w:hAnsi="Calibri" w:cs="Calibri"/>
          <w:color w:val="000000"/>
          <w:sz w:val="24"/>
          <w:szCs w:val="24"/>
          <w:lang w:val="en-GB" w:eastAsia="fr-FR"/>
        </w:rPr>
        <w:t xml:space="preserve">spectrum is shown in </w:t>
      </w:r>
      <w:r w:rsidRPr="009B26BB">
        <w:rPr>
          <w:rFonts w:ascii="Calibri" w:eastAsia="Times New Roman" w:hAnsi="Calibri" w:cs="Calibri"/>
          <w:color w:val="000000"/>
          <w:sz w:val="24"/>
          <w:szCs w:val="24"/>
          <w:highlight w:val="yellow"/>
          <w:lang w:val="en-GB" w:eastAsia="fr-FR"/>
        </w:rPr>
        <w:t>Figure S2</w:t>
      </w:r>
      <w:r w:rsidRPr="009B26BB">
        <w:rPr>
          <w:rFonts w:ascii="Calibri" w:eastAsia="Times New Roman" w:hAnsi="Calibri" w:cs="Calibri"/>
          <w:color w:val="000000"/>
          <w:sz w:val="24"/>
          <w:szCs w:val="24"/>
          <w:lang w:val="en-GB" w:eastAsia="fr-FR"/>
        </w:rPr>
        <w:t xml:space="preserve">. The third dataset comprises quantitative measurements of metals and trace elements in the </w:t>
      </w:r>
      <w:del w:id="259" w:author="Microsoft Office User" w:date="2025-07-15T11:33:00Z" w16du:dateUtc="2025-07-15T09:33:00Z">
        <w:r w:rsidRPr="009B26BB" w:rsidDel="002C6704">
          <w:rPr>
            <w:rFonts w:ascii="Calibri" w:eastAsia="Times New Roman" w:hAnsi="Calibri" w:cs="Calibri"/>
            <w:color w:val="000000"/>
            <w:sz w:val="24"/>
            <w:szCs w:val="24"/>
            <w:lang w:val="en-GB" w:eastAsia="fr-FR"/>
          </w:rPr>
          <w:delText>blood</w:delText>
        </w:r>
      </w:del>
      <w:ins w:id="260" w:author="Microsoft Office User" w:date="2025-07-15T11:33:00Z" w16du:dateUtc="2025-07-15T09:33:00Z">
        <w:r w:rsidR="002C6704">
          <w:rPr>
            <w:rFonts w:ascii="Calibri" w:eastAsia="Times New Roman" w:hAnsi="Calibri" w:cs="Calibri"/>
            <w:color w:val="000000"/>
            <w:sz w:val="24"/>
            <w:szCs w:val="24"/>
            <w:lang w:val="en-GB" w:eastAsia="fr-FR"/>
          </w:rPr>
          <w:t>blood</w:t>
        </w:r>
      </w:ins>
      <w:r w:rsidRPr="009B26BB">
        <w:rPr>
          <w:rFonts w:ascii="Calibri" w:eastAsia="Times New Roman" w:hAnsi="Calibri" w:cs="Calibri"/>
          <w:color w:val="000000"/>
          <w:sz w:val="24"/>
          <w:szCs w:val="24"/>
          <w:lang w:val="en-GB" w:eastAsia="fr-FR"/>
        </w:rPr>
        <w:t xml:space="preserve">, presented in </w:t>
      </w:r>
      <w:r w:rsidRPr="009B26BB">
        <w:rPr>
          <w:rFonts w:ascii="Calibri" w:eastAsia="Times New Roman" w:hAnsi="Calibri" w:cs="Calibri"/>
          <w:color w:val="000000"/>
          <w:sz w:val="24"/>
          <w:szCs w:val="24"/>
          <w:highlight w:val="yellow"/>
          <w:lang w:val="en-GB" w:eastAsia="fr-FR"/>
        </w:rPr>
        <w:t>Table S3</w:t>
      </w:r>
      <w:r w:rsidRPr="009B26BB">
        <w:rPr>
          <w:rFonts w:ascii="Calibri" w:eastAsia="Times New Roman" w:hAnsi="Calibri" w:cs="Calibri"/>
          <w:color w:val="000000"/>
          <w:sz w:val="24"/>
          <w:szCs w:val="24"/>
          <w:lang w:val="en-GB" w:eastAsia="fr-FR"/>
        </w:rPr>
        <w:t>.</w:t>
      </w:r>
    </w:p>
    <w:p w14:paraId="0A62A098" w14:textId="1BB73A0E" w:rsidR="00DD2F57" w:rsidRDefault="00D74E02" w:rsidP="00D74E02">
      <w:pPr>
        <w:suppressAutoHyphens w:val="0"/>
        <w:spacing w:before="100" w:beforeAutospacing="1" w:after="100" w:afterAutospacing="1" w:line="360" w:lineRule="auto"/>
        <w:jc w:val="both"/>
        <w:rPr>
          <w:ins w:id="261" w:author="Microsoft Office User" w:date="2025-07-15T11:38:00Z" w16du:dateUtc="2025-07-15T09:38:00Z"/>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t xml:space="preserve">We </w:t>
      </w:r>
      <w:ins w:id="262" w:author="Microsoft Office User" w:date="2025-07-15T11:33:00Z" w16du:dateUtc="2025-07-15T09:33:00Z">
        <w:r w:rsidR="002C6704">
          <w:rPr>
            <w:rFonts w:ascii="Calibri" w:eastAsia="Times New Roman" w:hAnsi="Calibri" w:cs="Calibri"/>
            <w:color w:val="000000"/>
            <w:sz w:val="24"/>
            <w:szCs w:val="24"/>
            <w:lang w:val="en-GB" w:eastAsia="fr-FR"/>
          </w:rPr>
          <w:t xml:space="preserve">first </w:t>
        </w:r>
      </w:ins>
      <w:r w:rsidRPr="009B26BB">
        <w:rPr>
          <w:rFonts w:ascii="Calibri" w:eastAsia="Times New Roman" w:hAnsi="Calibri" w:cs="Calibri"/>
          <w:color w:val="000000"/>
          <w:sz w:val="24"/>
          <w:szCs w:val="24"/>
          <w:lang w:val="en-GB" w:eastAsia="fr-FR"/>
        </w:rPr>
        <w:t xml:space="preserve">explore the </w:t>
      </w:r>
      <w:del w:id="263" w:author="Microsoft Office User" w:date="2025-07-15T11:33:00Z" w16du:dateUtc="2025-07-15T09:33:00Z">
        <w:r w:rsidRPr="009B26BB" w:rsidDel="002C6704">
          <w:rPr>
            <w:rFonts w:ascii="Calibri" w:eastAsia="Times New Roman" w:hAnsi="Calibri" w:cs="Calibri"/>
            <w:color w:val="000000"/>
            <w:sz w:val="24"/>
            <w:szCs w:val="24"/>
            <w:lang w:val="en-GB" w:eastAsia="fr-FR"/>
          </w:rPr>
          <w:delText xml:space="preserve">rationale </w:delText>
        </w:r>
      </w:del>
      <w:ins w:id="264" w:author="Microsoft Office User" w:date="2025-07-15T11:33:00Z" w16du:dateUtc="2025-07-15T09:33:00Z">
        <w:r w:rsidR="002C6704">
          <w:rPr>
            <w:rFonts w:ascii="Calibri" w:eastAsia="Times New Roman" w:hAnsi="Calibri" w:cs="Calibri"/>
            <w:color w:val="000000"/>
            <w:sz w:val="24"/>
            <w:szCs w:val="24"/>
            <w:lang w:val="en-GB" w:eastAsia="fr-FR"/>
          </w:rPr>
          <w:t>interest</w:t>
        </w:r>
        <w:r w:rsidR="002C6704" w:rsidRPr="009B26BB">
          <w:rPr>
            <w:rFonts w:ascii="Calibri" w:eastAsia="Times New Roman" w:hAnsi="Calibri" w:cs="Calibri"/>
            <w:color w:val="000000"/>
            <w:sz w:val="24"/>
            <w:szCs w:val="24"/>
            <w:lang w:val="en-GB" w:eastAsia="fr-FR"/>
          </w:rPr>
          <w:t xml:space="preserve"> </w:t>
        </w:r>
      </w:ins>
      <w:del w:id="265" w:author="Microsoft Office User" w:date="2025-07-15T11:33:00Z" w16du:dateUtc="2025-07-15T09:33:00Z">
        <w:r w:rsidRPr="009B26BB" w:rsidDel="002C6704">
          <w:rPr>
            <w:rFonts w:ascii="Calibri" w:eastAsia="Times New Roman" w:hAnsi="Calibri" w:cs="Calibri"/>
            <w:color w:val="000000"/>
            <w:sz w:val="24"/>
            <w:szCs w:val="24"/>
            <w:lang w:val="en-GB" w:eastAsia="fr-FR"/>
          </w:rPr>
          <w:delText>for</w:delText>
        </w:r>
      </w:del>
      <w:ins w:id="266" w:author="Microsoft Office User" w:date="2025-07-15T11:33:00Z" w16du:dateUtc="2025-07-15T09:33:00Z">
        <w:r w:rsidR="002C6704">
          <w:rPr>
            <w:rFonts w:ascii="Calibri" w:eastAsia="Times New Roman" w:hAnsi="Calibri" w:cs="Calibri"/>
            <w:color w:val="000000"/>
            <w:sz w:val="24"/>
            <w:szCs w:val="24"/>
            <w:lang w:val="en-GB" w:eastAsia="fr-FR"/>
          </w:rPr>
          <w:t>in</w:t>
        </w:r>
      </w:ins>
      <w:r w:rsidRPr="009B26BB">
        <w:rPr>
          <w:rFonts w:ascii="Calibri" w:eastAsia="Times New Roman" w:hAnsi="Calibri" w:cs="Calibri"/>
          <w:color w:val="000000"/>
          <w:sz w:val="24"/>
          <w:szCs w:val="24"/>
          <w:lang w:val="en-GB" w:eastAsia="fr-FR"/>
        </w:rPr>
        <w:t xml:space="preserve"> integrating these diverse data types</w:t>
      </w:r>
      <w:ins w:id="267" w:author="Microsoft Office User" w:date="2025-07-15T11:44:00Z" w16du:dateUtc="2025-07-15T09:44:00Z">
        <w:r w:rsidR="00DD2F57">
          <w:rPr>
            <w:rFonts w:ascii="Calibri" w:eastAsia="Times New Roman" w:hAnsi="Calibri" w:cs="Calibri"/>
            <w:color w:val="000000"/>
            <w:sz w:val="24"/>
            <w:szCs w:val="24"/>
            <w:lang w:val="en-GB" w:eastAsia="fr-FR"/>
          </w:rPr>
          <w:t xml:space="preserve"> (Biochemical data, MIR data, and </w:t>
        </w:r>
        <w:proofErr w:type="spellStart"/>
        <w:r w:rsidR="00DD2F57">
          <w:rPr>
            <w:rFonts w:ascii="Calibri" w:eastAsia="Times New Roman" w:hAnsi="Calibri" w:cs="Calibri"/>
            <w:color w:val="000000"/>
            <w:sz w:val="24"/>
            <w:szCs w:val="24"/>
            <w:lang w:val="en-GB" w:eastAsia="fr-FR"/>
          </w:rPr>
          <w:t>metallomic</w:t>
        </w:r>
        <w:proofErr w:type="spellEnd"/>
        <w:r w:rsidR="00DD2F57">
          <w:rPr>
            <w:rFonts w:ascii="Calibri" w:eastAsia="Times New Roman" w:hAnsi="Calibri" w:cs="Calibri"/>
            <w:color w:val="000000"/>
            <w:sz w:val="24"/>
            <w:szCs w:val="24"/>
            <w:lang w:val="en-GB" w:eastAsia="fr-FR"/>
          </w:rPr>
          <w:t xml:space="preserve"> data)</w:t>
        </w:r>
      </w:ins>
      <w:r w:rsidRPr="009B26BB">
        <w:rPr>
          <w:rFonts w:ascii="Calibri" w:eastAsia="Times New Roman" w:hAnsi="Calibri" w:cs="Calibri"/>
          <w:color w:val="000000"/>
          <w:sz w:val="24"/>
          <w:szCs w:val="24"/>
          <w:lang w:val="en-GB" w:eastAsia="fr-FR"/>
        </w:rPr>
        <w:t>.</w:t>
      </w:r>
      <w:ins w:id="268" w:author="Microsoft Office User" w:date="2025-07-15T11:45:00Z" w16du:dateUtc="2025-07-15T09:45:00Z">
        <w:r w:rsidR="00DD2F57">
          <w:rPr>
            <w:rFonts w:ascii="Calibri" w:eastAsia="Times New Roman" w:hAnsi="Calibri" w:cs="Calibri"/>
            <w:color w:val="000000"/>
            <w:sz w:val="24"/>
            <w:szCs w:val="24"/>
            <w:lang w:val="en-GB" w:eastAsia="fr-FR"/>
          </w:rPr>
          <w:t xml:space="preserve"> The method is presented in the Materials and methods section.</w:t>
        </w:r>
      </w:ins>
      <w:r w:rsidRPr="009B26BB">
        <w:rPr>
          <w:rFonts w:ascii="Calibri" w:eastAsia="Times New Roman" w:hAnsi="Calibri" w:cs="Calibri"/>
          <w:color w:val="000000"/>
          <w:sz w:val="24"/>
          <w:szCs w:val="24"/>
          <w:lang w:val="en-GB" w:eastAsia="fr-FR"/>
        </w:rPr>
        <w:t xml:space="preserve"> </w:t>
      </w:r>
      <w:ins w:id="269" w:author="Microsoft Office User" w:date="2025-07-15T11:38:00Z" w16du:dateUtc="2025-07-15T09:38:00Z">
        <w:r w:rsidR="00DD2F57">
          <w:rPr>
            <w:rFonts w:ascii="Calibri" w:eastAsia="Times New Roman" w:hAnsi="Calibri" w:cs="Calibri"/>
            <w:color w:val="000000"/>
            <w:sz w:val="24"/>
            <w:szCs w:val="24"/>
            <w:lang w:val="en-GB" w:eastAsia="fr-FR"/>
          </w:rPr>
          <w:t>Briefly, we compute (</w:t>
        </w:r>
        <w:proofErr w:type="spellStart"/>
        <w:r w:rsidR="00DD2F57">
          <w:rPr>
            <w:rFonts w:ascii="Calibri" w:eastAsia="Times New Roman" w:hAnsi="Calibri" w:cs="Calibri"/>
            <w:color w:val="000000"/>
            <w:sz w:val="24"/>
            <w:szCs w:val="24"/>
            <w:lang w:val="en-GB" w:eastAsia="fr-FR"/>
          </w:rPr>
          <w:t>i</w:t>
        </w:r>
        <w:proofErr w:type="spellEnd"/>
        <w:r w:rsidR="00DD2F57">
          <w:rPr>
            <w:rFonts w:ascii="Calibri" w:eastAsia="Times New Roman" w:hAnsi="Calibri" w:cs="Calibri"/>
            <w:color w:val="000000"/>
            <w:sz w:val="24"/>
            <w:szCs w:val="24"/>
            <w:lang w:val="en-GB" w:eastAsia="fr-FR"/>
          </w:rPr>
          <w:t xml:space="preserve">) the pairwise </w:t>
        </w:r>
        <w:r w:rsidR="00DD2F57" w:rsidRPr="009B26BB">
          <w:rPr>
            <w:rFonts w:ascii="Calibri" w:eastAsia="Times New Roman" w:hAnsi="Calibri" w:cs="Calibri"/>
            <w:color w:val="000000"/>
            <w:sz w:val="24"/>
            <w:szCs w:val="24"/>
            <w:lang w:val="en-GB" w:eastAsia="fr-FR"/>
          </w:rPr>
          <w:t>sample distance matri</w:t>
        </w:r>
        <w:r w:rsidR="00DD2F57">
          <w:rPr>
            <w:rFonts w:ascii="Calibri" w:eastAsia="Times New Roman" w:hAnsi="Calibri" w:cs="Calibri"/>
            <w:color w:val="000000"/>
            <w:sz w:val="24"/>
            <w:szCs w:val="24"/>
            <w:lang w:val="en-GB" w:eastAsia="fr-FR"/>
          </w:rPr>
          <w:t>x from the three variables summarizing hepatic lipid accumulation, (ii) the pairwise sample distance matrix from one type of data, and finally</w:t>
        </w:r>
      </w:ins>
      <w:ins w:id="270" w:author="Microsoft Office User" w:date="2025-07-15T11:39:00Z" w16du:dateUtc="2025-07-15T09:39:00Z">
        <w:r w:rsidR="00DD2F57">
          <w:rPr>
            <w:rFonts w:ascii="Calibri" w:eastAsia="Times New Roman" w:hAnsi="Calibri" w:cs="Calibri"/>
            <w:color w:val="000000"/>
            <w:sz w:val="24"/>
            <w:szCs w:val="24"/>
            <w:lang w:val="en-GB" w:eastAsia="fr-FR"/>
          </w:rPr>
          <w:t>,</w:t>
        </w:r>
      </w:ins>
      <w:ins w:id="271" w:author="Microsoft Office User" w:date="2025-07-15T11:38:00Z" w16du:dateUtc="2025-07-15T09:38:00Z">
        <w:r w:rsidR="00DD2F57">
          <w:rPr>
            <w:rFonts w:ascii="Calibri" w:eastAsia="Times New Roman" w:hAnsi="Calibri" w:cs="Calibri"/>
            <w:color w:val="000000"/>
            <w:sz w:val="24"/>
            <w:szCs w:val="24"/>
            <w:lang w:val="en-GB" w:eastAsia="fr-FR"/>
          </w:rPr>
          <w:t xml:space="preserve"> we </w:t>
        </w:r>
      </w:ins>
      <w:ins w:id="272" w:author="Microsoft Office User" w:date="2025-07-15T11:39:00Z" w16du:dateUtc="2025-07-15T09:39:00Z">
        <w:r w:rsidR="00DD2F57" w:rsidRPr="009B26BB">
          <w:rPr>
            <w:rFonts w:ascii="Calibri" w:eastAsia="Times New Roman" w:hAnsi="Calibri" w:cs="Calibri"/>
            <w:color w:val="000000"/>
            <w:sz w:val="24"/>
            <w:szCs w:val="24"/>
            <w:lang w:val="en-GB" w:eastAsia="fr-FR"/>
          </w:rPr>
          <w:t xml:space="preserve">perform </w:t>
        </w:r>
        <w:r w:rsidR="00DD2F57">
          <w:rPr>
            <w:rFonts w:ascii="Calibri" w:eastAsia="Times New Roman" w:hAnsi="Calibri" w:cs="Calibri"/>
            <w:color w:val="000000"/>
            <w:sz w:val="24"/>
            <w:szCs w:val="24"/>
            <w:lang w:val="en-GB" w:eastAsia="fr-FR"/>
          </w:rPr>
          <w:t xml:space="preserve">(iii) </w:t>
        </w:r>
        <w:r w:rsidR="00DD2F57" w:rsidRPr="009B26BB">
          <w:rPr>
            <w:rFonts w:ascii="Calibri" w:eastAsia="Times New Roman" w:hAnsi="Calibri" w:cs="Calibri"/>
            <w:color w:val="000000"/>
            <w:sz w:val="24"/>
            <w:szCs w:val="24"/>
            <w:lang w:val="en-GB" w:eastAsia="fr-FR"/>
          </w:rPr>
          <w:t xml:space="preserve">a Mantel test comparing </w:t>
        </w:r>
        <w:r w:rsidR="00DD2F57">
          <w:rPr>
            <w:rFonts w:ascii="Calibri" w:eastAsia="Times New Roman" w:hAnsi="Calibri" w:cs="Calibri"/>
            <w:color w:val="000000"/>
            <w:sz w:val="24"/>
            <w:szCs w:val="24"/>
            <w:lang w:val="en-GB" w:eastAsia="fr-FR"/>
          </w:rPr>
          <w:t xml:space="preserve">both </w:t>
        </w:r>
        <w:r w:rsidR="00DD2F57" w:rsidRPr="009B26BB">
          <w:rPr>
            <w:rFonts w:ascii="Calibri" w:eastAsia="Times New Roman" w:hAnsi="Calibri" w:cs="Calibri"/>
            <w:color w:val="000000"/>
            <w:sz w:val="24"/>
            <w:szCs w:val="24"/>
            <w:lang w:val="en-GB" w:eastAsia="fr-FR"/>
          </w:rPr>
          <w:t>pairwise sample distance matrices</w:t>
        </w:r>
        <w:r w:rsidR="00DD2F57">
          <w:rPr>
            <w:rFonts w:ascii="Calibri" w:eastAsia="Times New Roman" w:hAnsi="Calibri" w:cs="Calibri"/>
            <w:color w:val="000000"/>
            <w:sz w:val="24"/>
            <w:szCs w:val="24"/>
            <w:lang w:val="en-GB" w:eastAsia="fr-FR"/>
          </w:rPr>
          <w:t xml:space="preserve">. The </w:t>
        </w:r>
      </w:ins>
      <w:ins w:id="273" w:author="Microsoft Office User" w:date="2025-07-15T11:40:00Z" w16du:dateUtc="2025-07-15T09:40:00Z">
        <w:r w:rsidR="00DD2F57">
          <w:rPr>
            <w:rFonts w:ascii="Calibri" w:eastAsia="Times New Roman" w:hAnsi="Calibri" w:cs="Calibri"/>
            <w:color w:val="000000"/>
            <w:sz w:val="24"/>
            <w:szCs w:val="24"/>
            <w:lang w:val="en-GB" w:eastAsia="fr-FR"/>
          </w:rPr>
          <w:t xml:space="preserve">outcomes of the </w:t>
        </w:r>
      </w:ins>
      <w:ins w:id="274" w:author="Microsoft Office User" w:date="2025-07-15T11:39:00Z" w16du:dateUtc="2025-07-15T09:39:00Z">
        <w:r w:rsidR="00DD2F57">
          <w:rPr>
            <w:rFonts w:ascii="Calibri" w:eastAsia="Times New Roman" w:hAnsi="Calibri" w:cs="Calibri"/>
            <w:color w:val="000000"/>
            <w:sz w:val="24"/>
            <w:szCs w:val="24"/>
            <w:lang w:val="en-GB" w:eastAsia="fr-FR"/>
          </w:rPr>
          <w:t xml:space="preserve">Mantel test </w:t>
        </w:r>
      </w:ins>
      <w:ins w:id="275" w:author="Microsoft Office User" w:date="2025-07-15T11:40:00Z" w16du:dateUtc="2025-07-15T09:40:00Z">
        <w:r w:rsidR="00DD2F57">
          <w:rPr>
            <w:rFonts w:ascii="Calibri" w:eastAsia="Times New Roman" w:hAnsi="Calibri" w:cs="Calibri"/>
            <w:color w:val="000000"/>
            <w:sz w:val="24"/>
            <w:szCs w:val="24"/>
            <w:lang w:val="en-GB" w:eastAsia="fr-FR"/>
          </w:rPr>
          <w:t xml:space="preserve">give </w:t>
        </w:r>
        <w:r w:rsidR="00DD2F57" w:rsidRPr="009B26BB">
          <w:rPr>
            <w:rFonts w:ascii="Calibri" w:eastAsia="Times New Roman" w:hAnsi="Calibri" w:cs="Calibri"/>
            <w:color w:val="000000"/>
            <w:sz w:val="24"/>
            <w:szCs w:val="24"/>
            <w:lang w:val="en-GB" w:eastAsia="fr-FR"/>
          </w:rPr>
          <w:t>the distribution of Pearson’s</w:t>
        </w:r>
        <w:r w:rsidR="00DD2F57">
          <w:rPr>
            <w:rFonts w:ascii="Calibri" w:eastAsia="Times New Roman" w:hAnsi="Calibri" w:cs="Calibri"/>
            <w:color w:val="000000"/>
            <w:sz w:val="24"/>
            <w:szCs w:val="24"/>
            <w:lang w:val="en-GB" w:eastAsia="fr-FR"/>
          </w:rPr>
          <w:t xml:space="preserve"> r between both </w:t>
        </w:r>
        <w:r w:rsidR="00DD2F57" w:rsidRPr="009B26BB">
          <w:rPr>
            <w:rFonts w:ascii="Calibri" w:eastAsia="Times New Roman" w:hAnsi="Calibri" w:cs="Calibri"/>
            <w:color w:val="000000"/>
            <w:sz w:val="24"/>
            <w:szCs w:val="24"/>
            <w:lang w:val="en-GB" w:eastAsia="fr-FR"/>
          </w:rPr>
          <w:t>pairwise sample distance matrices</w:t>
        </w:r>
        <w:r w:rsidR="00DD2F57">
          <w:rPr>
            <w:rFonts w:ascii="Calibri" w:eastAsia="Times New Roman" w:hAnsi="Calibri" w:cs="Calibri"/>
            <w:color w:val="000000"/>
            <w:sz w:val="24"/>
            <w:szCs w:val="24"/>
            <w:lang w:val="en-GB" w:eastAsia="fr-FR"/>
          </w:rPr>
          <w:t xml:space="preserve">. It means that data sharing information should exhibit a high level of </w:t>
        </w:r>
        <w:r w:rsidR="00DD2F57" w:rsidRPr="009B26BB">
          <w:rPr>
            <w:rFonts w:ascii="Calibri" w:eastAsia="Times New Roman" w:hAnsi="Calibri" w:cs="Calibri"/>
            <w:color w:val="000000"/>
            <w:sz w:val="24"/>
            <w:szCs w:val="24"/>
            <w:lang w:val="en-GB" w:eastAsia="fr-FR"/>
          </w:rPr>
          <w:t>Pearson’s</w:t>
        </w:r>
        <w:r w:rsidR="00DD2F57">
          <w:rPr>
            <w:rFonts w:ascii="Calibri" w:eastAsia="Times New Roman" w:hAnsi="Calibri" w:cs="Calibri"/>
            <w:color w:val="000000"/>
            <w:sz w:val="24"/>
            <w:szCs w:val="24"/>
            <w:lang w:val="en-GB" w:eastAsia="fr-FR"/>
          </w:rPr>
          <w:t xml:space="preserve"> r.</w:t>
        </w:r>
      </w:ins>
      <w:ins w:id="276" w:author="Microsoft Office User" w:date="2025-07-15T11:41:00Z" w16du:dateUtc="2025-07-15T09:41:00Z">
        <w:r w:rsidR="00DD2F57">
          <w:rPr>
            <w:rFonts w:ascii="Calibri" w:eastAsia="Times New Roman" w:hAnsi="Calibri" w:cs="Calibri"/>
            <w:color w:val="000000"/>
            <w:sz w:val="24"/>
            <w:szCs w:val="24"/>
            <w:lang w:val="en-GB" w:eastAsia="fr-FR"/>
          </w:rPr>
          <w:t xml:space="preserve"> </w:t>
        </w:r>
      </w:ins>
      <w:ins w:id="277" w:author="Microsoft Office User" w:date="2025-07-15T11:42:00Z" w16du:dateUtc="2025-07-15T09:42:00Z">
        <w:r w:rsidR="00DD2F57">
          <w:rPr>
            <w:rFonts w:ascii="Calibri" w:eastAsia="Times New Roman" w:hAnsi="Calibri" w:cs="Calibri"/>
            <w:color w:val="000000"/>
            <w:sz w:val="24"/>
            <w:szCs w:val="24"/>
            <w:lang w:val="en-GB" w:eastAsia="fr-FR"/>
          </w:rPr>
          <w:t xml:space="preserve">The results are presented in </w:t>
        </w:r>
      </w:ins>
      <w:ins w:id="278" w:author="Microsoft Office User" w:date="2025-07-15T11:45:00Z" w16du:dateUtc="2025-07-15T09:45:00Z">
        <w:r w:rsidR="00DD2F57">
          <w:rPr>
            <w:rFonts w:ascii="Calibri" w:eastAsia="Times New Roman" w:hAnsi="Calibri" w:cs="Calibri"/>
            <w:color w:val="000000"/>
            <w:sz w:val="24"/>
            <w:szCs w:val="24"/>
            <w:lang w:val="en-GB" w:eastAsia="fr-FR"/>
          </w:rPr>
          <w:t>F</w:t>
        </w:r>
      </w:ins>
      <w:moveToRangeStart w:id="279" w:author="Microsoft Office User" w:date="2025-07-15T11:42:00Z" w:name="move203472152"/>
      <w:moveTo w:id="280" w:author="Microsoft Office User" w:date="2025-07-15T11:42:00Z" w16du:dateUtc="2025-07-15T09:42:00Z">
        <w:del w:id="281" w:author="Microsoft Office User" w:date="2025-07-15T11:45:00Z" w16du:dateUtc="2025-07-15T09:45:00Z">
          <w:r w:rsidR="00DD2F57" w:rsidRPr="009B26BB" w:rsidDel="00DD2F57">
            <w:rPr>
              <w:rFonts w:ascii="Calibri" w:eastAsia="Times New Roman" w:hAnsi="Calibri" w:cs="Calibri"/>
              <w:color w:val="000000"/>
              <w:sz w:val="24"/>
              <w:szCs w:val="24"/>
              <w:lang w:val="en-GB" w:eastAsia="fr-FR"/>
            </w:rPr>
            <w:delText>F</w:delText>
          </w:r>
        </w:del>
        <w:r w:rsidR="00DD2F57" w:rsidRPr="009B26BB">
          <w:rPr>
            <w:rFonts w:ascii="Calibri" w:eastAsia="Times New Roman" w:hAnsi="Calibri" w:cs="Calibri"/>
            <w:color w:val="000000"/>
            <w:sz w:val="24"/>
            <w:szCs w:val="24"/>
            <w:lang w:val="en-GB" w:eastAsia="fr-FR"/>
          </w:rPr>
          <w:t>igure 1E</w:t>
        </w:r>
      </w:moveTo>
      <w:ins w:id="282" w:author="Microsoft Office User" w:date="2025-07-15T11:42:00Z" w16du:dateUtc="2025-07-15T09:42:00Z">
        <w:r w:rsidR="00DD2F57">
          <w:rPr>
            <w:rFonts w:ascii="Calibri" w:eastAsia="Times New Roman" w:hAnsi="Calibri" w:cs="Calibri"/>
            <w:color w:val="000000"/>
            <w:sz w:val="24"/>
            <w:szCs w:val="24"/>
            <w:lang w:val="en-GB" w:eastAsia="fr-FR"/>
          </w:rPr>
          <w:t>. It</w:t>
        </w:r>
      </w:ins>
      <w:moveTo w:id="283" w:author="Microsoft Office User" w:date="2025-07-15T11:42:00Z" w16du:dateUtc="2025-07-15T09:42:00Z">
        <w:r w:rsidR="00DD2F57" w:rsidRPr="009B26BB">
          <w:rPr>
            <w:rFonts w:ascii="Calibri" w:eastAsia="Times New Roman" w:hAnsi="Calibri" w:cs="Calibri"/>
            <w:color w:val="000000"/>
            <w:sz w:val="24"/>
            <w:szCs w:val="24"/>
            <w:lang w:val="en-GB" w:eastAsia="fr-FR"/>
          </w:rPr>
          <w:t xml:space="preserve"> shows that the blood biochemical markers exhibit the highest similarity in sample structure to the variables describing liver steatosis. Both the MIR and </w:t>
        </w:r>
        <w:proofErr w:type="spellStart"/>
        <w:r w:rsidR="00DD2F57" w:rsidRPr="009B26BB">
          <w:rPr>
            <w:rFonts w:ascii="Calibri" w:eastAsia="Times New Roman" w:hAnsi="Calibri" w:cs="Calibri"/>
            <w:color w:val="000000"/>
            <w:sz w:val="24"/>
            <w:szCs w:val="24"/>
            <w:lang w:val="en-GB" w:eastAsia="fr-FR"/>
          </w:rPr>
          <w:t>metallomic</w:t>
        </w:r>
        <w:proofErr w:type="spellEnd"/>
        <w:r w:rsidR="00DD2F57" w:rsidRPr="009B26BB">
          <w:rPr>
            <w:rFonts w:ascii="Calibri" w:eastAsia="Times New Roman" w:hAnsi="Calibri" w:cs="Calibri"/>
            <w:color w:val="000000"/>
            <w:sz w:val="24"/>
            <w:szCs w:val="24"/>
            <w:lang w:val="en-GB" w:eastAsia="fr-FR"/>
          </w:rPr>
          <w:t xml:space="preserve"> datasets also demonstrate significant associations with steatosis-related variables.</w:t>
        </w:r>
      </w:moveTo>
      <w:moveToRangeEnd w:id="279"/>
    </w:p>
    <w:p w14:paraId="5674153B" w14:textId="36608B1F" w:rsidR="00D74E02" w:rsidDel="00DD2F57" w:rsidRDefault="00DD2F57" w:rsidP="00D74E02">
      <w:pPr>
        <w:suppressAutoHyphens w:val="0"/>
        <w:spacing w:before="100" w:beforeAutospacing="1" w:after="100" w:afterAutospacing="1" w:line="360" w:lineRule="auto"/>
        <w:jc w:val="both"/>
        <w:rPr>
          <w:del w:id="284" w:author="Microsoft Office User" w:date="2025-07-15T11:42:00Z" w16du:dateUtc="2025-07-15T09:42:00Z"/>
          <w:rFonts w:ascii="Calibri" w:eastAsia="Times New Roman" w:hAnsi="Calibri" w:cs="Calibri"/>
          <w:color w:val="000000"/>
          <w:sz w:val="24"/>
          <w:szCs w:val="24"/>
          <w:lang w:val="en-GB" w:eastAsia="fr-FR"/>
        </w:rPr>
      </w:pPr>
      <w:ins w:id="285" w:author="Microsoft Office User" w:date="2025-07-15T11:42:00Z" w16du:dateUtc="2025-07-15T09:42:00Z">
        <w:r>
          <w:rPr>
            <w:rFonts w:ascii="Calibri" w:eastAsia="Times New Roman" w:hAnsi="Calibri" w:cs="Calibri"/>
            <w:color w:val="000000"/>
            <w:sz w:val="24"/>
            <w:szCs w:val="24"/>
            <w:lang w:val="en-GB" w:eastAsia="fr-FR"/>
          </w:rPr>
          <w:t>Then, we perfor</w:t>
        </w:r>
      </w:ins>
      <w:ins w:id="286" w:author="Microsoft Office User" w:date="2025-07-15T11:43:00Z" w16du:dateUtc="2025-07-15T09:43:00Z">
        <w:r>
          <w:rPr>
            <w:rFonts w:ascii="Calibri" w:eastAsia="Times New Roman" w:hAnsi="Calibri" w:cs="Calibri"/>
            <w:color w:val="000000"/>
            <w:sz w:val="24"/>
            <w:szCs w:val="24"/>
            <w:lang w:val="en-GB" w:eastAsia="fr-FR"/>
          </w:rPr>
          <w:t>m the same demonstration as previously. However, we compare the degree of sharing information between types of data. Our goal is to assess the redundancy or non</w:t>
        </w:r>
      </w:ins>
      <w:ins w:id="287" w:author="Microsoft Office User" w:date="2025-07-15T11:44:00Z" w16du:dateUtc="2025-07-15T09:44:00Z">
        <w:r>
          <w:rPr>
            <w:rFonts w:ascii="Calibri" w:eastAsia="Times New Roman" w:hAnsi="Calibri" w:cs="Calibri"/>
            <w:color w:val="000000"/>
            <w:sz w:val="24"/>
            <w:szCs w:val="24"/>
            <w:lang w:val="en-GB" w:eastAsia="fr-FR"/>
          </w:rPr>
          <w:t xml:space="preserve">-redundancy between types of data. </w:t>
        </w:r>
      </w:ins>
      <w:del w:id="288"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delText xml:space="preserve">Figures 1E and 1F demonstrate that different datasets </w:delText>
        </w:r>
        <w:r w:rsidR="00D74E02" w:rsidDel="00DD2F57">
          <w:rPr>
            <w:rFonts w:ascii="Calibri" w:eastAsia="Times New Roman" w:hAnsi="Calibri" w:cs="Calibri"/>
            <w:color w:val="000000"/>
            <w:sz w:val="24"/>
            <w:szCs w:val="24"/>
            <w:lang w:val="en-GB" w:eastAsia="fr-FR"/>
          </w:rPr>
          <w:delText>encompass</w:delText>
        </w:r>
        <w:r w:rsidR="00D74E02" w:rsidRPr="009B26BB" w:rsidDel="00DD2F57">
          <w:rPr>
            <w:rFonts w:ascii="Calibri" w:eastAsia="Times New Roman" w:hAnsi="Calibri" w:cs="Calibri"/>
            <w:color w:val="000000"/>
            <w:sz w:val="24"/>
            <w:szCs w:val="24"/>
            <w:lang w:val="en-GB" w:eastAsia="fr-FR"/>
          </w:rPr>
          <w:delText xml:space="preserve"> complementary and non-redundant information. To assess this, we perform a Mantel test comparing pairwise sample distance matrices, and we plot the distribution of Pearson’s</w:delText>
        </w:r>
      </w:del>
      <w:del w:id="289"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 xml:space="preserve"> </w:delText>
        </w:r>
      </w:del>
      <w:del w:id="290" w:author="Microsoft Office User" w:date="2025-07-15T11:34:00Z" w16du:dateUtc="2025-07-15T09:34:00Z">
        <w:r w:rsidR="00D74E02" w:rsidRPr="009B26BB" w:rsidDel="002C6704">
          <w:rPr>
            <w:rFonts w:ascii="Calibri" w:eastAsia="Times New Roman" w:hAnsi="Calibri" w:cs="Calibri"/>
            <w:color w:val="000000"/>
            <w:sz w:val="24"/>
            <w:szCs w:val="24"/>
            <w:lang w:val="en-GB" w:eastAsia="fr-FR"/>
          </w:rPr>
          <w:delText xml:space="preserve">correlations among variables </w:delText>
        </w:r>
      </w:del>
      <w:del w:id="291"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used to describe each dataset</w:delText>
        </w:r>
      </w:del>
      <w:del w:id="292"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delText xml:space="preserve">. Conceptually, the greater the deviation of the observed distribution from the null, the more </w:delText>
        </w:r>
      </w:del>
      <w:del w:id="293" w:author="Microsoft Office User" w:date="2025-07-15T11:35:00Z" w16du:dateUtc="2025-07-15T09:35:00Z">
        <w:r w:rsidR="00D74E02" w:rsidRPr="009B26BB" w:rsidDel="002C6704">
          <w:rPr>
            <w:rFonts w:ascii="Calibri" w:eastAsia="Times New Roman" w:hAnsi="Calibri" w:cs="Calibri"/>
            <w:color w:val="000000"/>
            <w:sz w:val="24"/>
            <w:szCs w:val="24"/>
            <w:lang w:val="en-GB" w:eastAsia="fr-FR"/>
          </w:rPr>
          <w:delText>similar the sample patterns between datasets.</w:delText>
        </w:r>
      </w:del>
    </w:p>
    <w:p w14:paraId="3E5F5A71" w14:textId="1DED8E6B" w:rsidR="00D74E02" w:rsidRPr="009B26BB" w:rsidRDefault="00DD2F57"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ins w:id="294" w:author="Microsoft Office User" w:date="2025-07-15T11:44:00Z" w16du:dateUtc="2025-07-15T09:44:00Z">
        <w:r>
          <w:rPr>
            <w:rFonts w:ascii="Calibri" w:eastAsia="Times New Roman" w:hAnsi="Calibri" w:cs="Calibri"/>
            <w:color w:val="000000"/>
            <w:sz w:val="24"/>
            <w:szCs w:val="24"/>
            <w:lang w:val="en-GB" w:eastAsia="fr-FR"/>
          </w:rPr>
          <w:t xml:space="preserve">In this context, </w:t>
        </w:r>
      </w:ins>
      <w:moveFromRangeStart w:id="295" w:author="Microsoft Office User" w:date="2025-07-15T11:42:00Z" w:name="move203472152"/>
      <w:moveFrom w:id="296" w:author="Microsoft Office User" w:date="2025-07-15T11:42:00Z" w16du:dateUtc="2025-07-15T09:42:00Z">
        <w:r w:rsidR="00D74E02" w:rsidRPr="009B26BB" w:rsidDel="00DD2F57">
          <w:rPr>
            <w:rFonts w:ascii="Calibri" w:eastAsia="Times New Roman" w:hAnsi="Calibri" w:cs="Calibri"/>
            <w:color w:val="000000"/>
            <w:sz w:val="24"/>
            <w:szCs w:val="24"/>
            <w:lang w:val="en-GB" w:eastAsia="fr-FR"/>
          </w:rPr>
          <w:t>Figure 1E shows that the blood biochemical markers exhibit the highest similarity in sample structure to the variables describing liver steatosis. Both the MIR and metallomic datasets also demonstrate significant associations with steatosis-related variables</w:t>
        </w:r>
        <w:del w:id="297" w:author="Microsoft Office User" w:date="2025-07-15T11:44:00Z" w16du:dateUtc="2025-07-15T09:44:00Z">
          <w:r w:rsidR="00D74E02" w:rsidRPr="009B26BB" w:rsidDel="00DD2F57">
            <w:rPr>
              <w:rFonts w:ascii="Calibri" w:eastAsia="Times New Roman" w:hAnsi="Calibri" w:cs="Calibri"/>
              <w:color w:val="000000"/>
              <w:sz w:val="24"/>
              <w:szCs w:val="24"/>
              <w:lang w:val="en-GB" w:eastAsia="fr-FR"/>
            </w:rPr>
            <w:delText xml:space="preserve">. </w:delText>
          </w:r>
        </w:del>
      </w:moveFrom>
      <w:moveFromRangeEnd w:id="295"/>
      <w:del w:id="298" w:author="Microsoft Office User" w:date="2025-07-15T11:44:00Z" w16du:dateUtc="2025-07-15T09:44:00Z">
        <w:r w:rsidR="00D74E02" w:rsidRPr="009B26BB" w:rsidDel="00DD2F57">
          <w:rPr>
            <w:rFonts w:ascii="Calibri" w:eastAsia="Times New Roman" w:hAnsi="Calibri" w:cs="Calibri"/>
            <w:color w:val="000000"/>
            <w:sz w:val="24"/>
            <w:szCs w:val="24"/>
            <w:lang w:val="en-GB" w:eastAsia="fr-FR"/>
          </w:rPr>
          <w:delText xml:space="preserve">In contrast, </w:delText>
        </w:r>
      </w:del>
      <w:ins w:id="299" w:author="Microsoft Office User" w:date="2025-07-15T11:45:00Z" w16du:dateUtc="2025-07-15T09:45:00Z">
        <w:r>
          <w:rPr>
            <w:rFonts w:ascii="Calibri" w:eastAsia="Times New Roman" w:hAnsi="Calibri" w:cs="Calibri"/>
            <w:color w:val="000000"/>
            <w:sz w:val="24"/>
            <w:szCs w:val="24"/>
            <w:lang w:val="en-GB" w:eastAsia="fr-FR"/>
          </w:rPr>
          <w:t>F</w:t>
        </w:r>
      </w:ins>
      <w:del w:id="300" w:author="Microsoft Office User" w:date="2025-07-15T11:45:00Z" w16du:dateUtc="2025-07-15T09:45:00Z">
        <w:r w:rsidR="00D74E02" w:rsidRPr="009B26BB" w:rsidDel="00DD2F57">
          <w:rPr>
            <w:rFonts w:ascii="Calibri" w:eastAsia="Times New Roman" w:hAnsi="Calibri" w:cs="Calibri"/>
            <w:color w:val="000000"/>
            <w:sz w:val="24"/>
            <w:szCs w:val="24"/>
            <w:lang w:val="en-GB" w:eastAsia="fr-FR"/>
          </w:rPr>
          <w:delText>F</w:delText>
        </w:r>
      </w:del>
      <w:r w:rsidR="00D74E02" w:rsidRPr="009B26BB">
        <w:rPr>
          <w:rFonts w:ascii="Calibri" w:eastAsia="Times New Roman" w:hAnsi="Calibri" w:cs="Calibri"/>
          <w:color w:val="000000"/>
          <w:sz w:val="24"/>
          <w:szCs w:val="24"/>
          <w:lang w:val="en-GB" w:eastAsia="fr-FR"/>
        </w:rPr>
        <w:t>igure 1F</w:t>
      </w:r>
      <w:ins w:id="301" w:author="Microsoft Office User" w:date="2025-07-15T11:46:00Z" w16du:dateUtc="2025-07-15T09:46:00Z">
        <w:r>
          <w:rPr>
            <w:rFonts w:ascii="Calibri" w:eastAsia="Times New Roman" w:hAnsi="Calibri" w:cs="Calibri"/>
            <w:color w:val="000000"/>
            <w:sz w:val="24"/>
            <w:szCs w:val="24"/>
            <w:lang w:val="en-GB" w:eastAsia="fr-FR"/>
          </w:rPr>
          <w:t xml:space="preserve"> </w:t>
        </w:r>
      </w:ins>
      <w:del w:id="302"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 which displays within-dataset sample similarities, </w:delText>
        </w:r>
      </w:del>
      <w:r w:rsidR="00D74E02" w:rsidRPr="009B26BB">
        <w:rPr>
          <w:rFonts w:ascii="Calibri" w:eastAsia="Times New Roman" w:hAnsi="Calibri" w:cs="Calibri"/>
          <w:color w:val="000000"/>
          <w:sz w:val="24"/>
          <w:szCs w:val="24"/>
          <w:lang w:val="en-GB" w:eastAsia="fr-FR"/>
        </w:rPr>
        <w:t xml:space="preserve">reveals that the MIR dataset shares limited </w:t>
      </w:r>
      <w:del w:id="303"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overlap </w:delText>
        </w:r>
      </w:del>
      <w:ins w:id="304" w:author="Microsoft Office User" w:date="2025-07-15T11:46:00Z" w16du:dateUtc="2025-07-15T09:46:00Z">
        <w:r>
          <w:rPr>
            <w:rFonts w:ascii="Calibri" w:eastAsia="Times New Roman" w:hAnsi="Calibri" w:cs="Calibri"/>
            <w:color w:val="000000"/>
            <w:sz w:val="24"/>
            <w:szCs w:val="24"/>
            <w:lang w:val="en-GB" w:eastAsia="fr-FR"/>
          </w:rPr>
          <w:t>information</w:t>
        </w:r>
        <w:r w:rsidRPr="009B26BB">
          <w:rPr>
            <w:rFonts w:ascii="Calibri" w:eastAsia="Times New Roman" w:hAnsi="Calibri" w:cs="Calibri"/>
            <w:color w:val="000000"/>
            <w:sz w:val="24"/>
            <w:szCs w:val="24"/>
            <w:lang w:val="en-GB" w:eastAsia="fr-FR"/>
          </w:rPr>
          <w:t xml:space="preserve"> </w:t>
        </w:r>
      </w:ins>
      <w:del w:id="305"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in sample structure </w:delText>
        </w:r>
      </w:del>
      <w:r w:rsidR="00D74E02" w:rsidRPr="009B26BB">
        <w:rPr>
          <w:rFonts w:ascii="Calibri" w:eastAsia="Times New Roman" w:hAnsi="Calibri" w:cs="Calibri"/>
          <w:color w:val="000000"/>
          <w:sz w:val="24"/>
          <w:szCs w:val="24"/>
          <w:lang w:val="en-GB" w:eastAsia="fr-FR"/>
        </w:rPr>
        <w:t xml:space="preserve">with the </w:t>
      </w:r>
      <w:del w:id="306"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blood </w:delText>
        </w:r>
      </w:del>
      <w:ins w:id="307" w:author="Microsoft Office User" w:date="2025-07-15T11:46:00Z" w16du:dateUtc="2025-07-15T09:46:00Z">
        <w:r>
          <w:rPr>
            <w:rFonts w:ascii="Calibri" w:eastAsia="Times New Roman" w:hAnsi="Calibri" w:cs="Calibri"/>
            <w:color w:val="000000"/>
            <w:sz w:val="24"/>
            <w:szCs w:val="24"/>
            <w:lang w:val="en-GB" w:eastAsia="fr-FR"/>
          </w:rPr>
          <w:t>serum</w:t>
        </w:r>
        <w:r w:rsidRPr="009B26BB">
          <w:rPr>
            <w:rFonts w:ascii="Calibri" w:eastAsia="Times New Roman" w:hAnsi="Calibri" w:cs="Calibri"/>
            <w:color w:val="000000"/>
            <w:sz w:val="24"/>
            <w:szCs w:val="24"/>
            <w:lang w:val="en-GB" w:eastAsia="fr-FR"/>
          </w:rPr>
          <w:t xml:space="preserve"> </w:t>
        </w:r>
      </w:ins>
      <w:r w:rsidR="00D74E02" w:rsidRPr="009B26BB">
        <w:rPr>
          <w:rFonts w:ascii="Calibri" w:eastAsia="Times New Roman" w:hAnsi="Calibri" w:cs="Calibri"/>
          <w:color w:val="000000"/>
          <w:sz w:val="24"/>
          <w:szCs w:val="24"/>
          <w:lang w:val="en-GB" w:eastAsia="fr-FR"/>
        </w:rPr>
        <w:t xml:space="preserve">biochemistry data. However, the </w:t>
      </w:r>
      <w:proofErr w:type="spellStart"/>
      <w:r w:rsidR="00D74E02" w:rsidRPr="009B26BB">
        <w:rPr>
          <w:rFonts w:ascii="Calibri" w:eastAsia="Times New Roman" w:hAnsi="Calibri" w:cs="Calibri"/>
          <w:color w:val="000000"/>
          <w:sz w:val="24"/>
          <w:szCs w:val="24"/>
          <w:lang w:val="en-GB" w:eastAsia="fr-FR"/>
        </w:rPr>
        <w:t>metallomic</w:t>
      </w:r>
      <w:proofErr w:type="spellEnd"/>
      <w:r w:rsidR="00D74E02" w:rsidRPr="009B26BB">
        <w:rPr>
          <w:rFonts w:ascii="Calibri" w:eastAsia="Times New Roman" w:hAnsi="Calibri" w:cs="Calibri"/>
          <w:color w:val="000000"/>
          <w:sz w:val="24"/>
          <w:szCs w:val="24"/>
          <w:lang w:val="en-GB" w:eastAsia="fr-FR"/>
        </w:rPr>
        <w:t xml:space="preserve"> dataset appears to share more information with </w:t>
      </w:r>
      <w:del w:id="308" w:author="Microsoft Office User" w:date="2025-07-15T11:46:00Z" w16du:dateUtc="2025-07-15T09:46:00Z">
        <w:r w:rsidR="00D74E02" w:rsidRPr="009B26BB" w:rsidDel="00DD2F57">
          <w:rPr>
            <w:rFonts w:ascii="Calibri" w:eastAsia="Times New Roman" w:hAnsi="Calibri" w:cs="Calibri"/>
            <w:color w:val="000000"/>
            <w:sz w:val="24"/>
            <w:szCs w:val="24"/>
            <w:lang w:val="en-GB" w:eastAsia="fr-FR"/>
          </w:rPr>
          <w:delText xml:space="preserve">blood </w:delText>
        </w:r>
      </w:del>
      <w:ins w:id="309" w:author="Microsoft Office User" w:date="2025-07-15T11:46:00Z" w16du:dateUtc="2025-07-15T09:46:00Z">
        <w:r>
          <w:rPr>
            <w:rFonts w:ascii="Calibri" w:eastAsia="Times New Roman" w:hAnsi="Calibri" w:cs="Calibri"/>
            <w:color w:val="000000"/>
            <w:sz w:val="24"/>
            <w:szCs w:val="24"/>
            <w:lang w:val="en-GB" w:eastAsia="fr-FR"/>
          </w:rPr>
          <w:t>serum</w:t>
        </w:r>
        <w:r w:rsidRPr="009B26BB">
          <w:rPr>
            <w:rFonts w:ascii="Calibri" w:eastAsia="Times New Roman" w:hAnsi="Calibri" w:cs="Calibri"/>
            <w:color w:val="000000"/>
            <w:sz w:val="24"/>
            <w:szCs w:val="24"/>
            <w:lang w:val="en-GB" w:eastAsia="fr-FR"/>
          </w:rPr>
          <w:t xml:space="preserve"> </w:t>
        </w:r>
      </w:ins>
      <w:r w:rsidR="00D74E02" w:rsidRPr="009B26BB">
        <w:rPr>
          <w:rFonts w:ascii="Calibri" w:eastAsia="Times New Roman" w:hAnsi="Calibri" w:cs="Calibri"/>
          <w:color w:val="000000"/>
          <w:sz w:val="24"/>
          <w:szCs w:val="24"/>
          <w:lang w:val="en-GB" w:eastAsia="fr-FR"/>
        </w:rPr>
        <w:t>markers, suggesting potential redundancy.</w:t>
      </w:r>
    </w:p>
    <w:p w14:paraId="6B1D6B01" w14:textId="6E6BEFE8" w:rsidR="00D74E02" w:rsidRPr="00FA4CFA"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B26BB">
        <w:rPr>
          <w:rFonts w:ascii="Calibri" w:eastAsia="Times New Roman" w:hAnsi="Calibri" w:cs="Calibri"/>
          <w:color w:val="000000"/>
          <w:sz w:val="24"/>
          <w:szCs w:val="24"/>
          <w:lang w:val="en-GB" w:eastAsia="fr-FR"/>
        </w:rPr>
        <w:t>From these observations, we conclude that (</w:t>
      </w:r>
      <w:proofErr w:type="spellStart"/>
      <w:r w:rsidRPr="009B26BB">
        <w:rPr>
          <w:rFonts w:ascii="Calibri" w:eastAsia="Times New Roman" w:hAnsi="Calibri" w:cs="Calibri"/>
          <w:color w:val="000000"/>
          <w:sz w:val="24"/>
          <w:szCs w:val="24"/>
          <w:lang w:val="en-GB" w:eastAsia="fr-FR"/>
        </w:rPr>
        <w:t>i</w:t>
      </w:r>
      <w:proofErr w:type="spellEnd"/>
      <w:r w:rsidRPr="009B26BB">
        <w:rPr>
          <w:rFonts w:ascii="Calibri" w:eastAsia="Times New Roman" w:hAnsi="Calibri" w:cs="Calibri"/>
          <w:color w:val="000000"/>
          <w:sz w:val="24"/>
          <w:szCs w:val="24"/>
          <w:lang w:val="en-GB" w:eastAsia="fr-FR"/>
        </w:rPr>
        <w:t>) each dataset contains predictive information relevant to hepatic steatosis, and (ii) each</w:t>
      </w:r>
      <w:ins w:id="310" w:author="Microsoft Office User" w:date="2025-07-15T11:46:00Z" w16du:dateUtc="2025-07-15T09:46:00Z">
        <w:r w:rsidR="00DD2F57">
          <w:rPr>
            <w:rFonts w:ascii="Calibri" w:eastAsia="Times New Roman" w:hAnsi="Calibri" w:cs="Calibri"/>
            <w:color w:val="000000"/>
            <w:sz w:val="24"/>
            <w:szCs w:val="24"/>
            <w:lang w:val="en-GB" w:eastAsia="fr-FR"/>
          </w:rPr>
          <w:t xml:space="preserve"> dataset</w:t>
        </w:r>
      </w:ins>
      <w:r w:rsidRPr="009B26BB">
        <w:rPr>
          <w:rFonts w:ascii="Calibri" w:eastAsia="Times New Roman" w:hAnsi="Calibri" w:cs="Calibri"/>
          <w:color w:val="000000"/>
          <w:sz w:val="24"/>
          <w:szCs w:val="24"/>
          <w:lang w:val="en-GB" w:eastAsia="fr-FR"/>
        </w:rPr>
        <w:t xml:space="preserve"> provides distinct</w:t>
      </w:r>
      <w:ins w:id="311" w:author="Microsoft Office User" w:date="2025-07-15T11:46:00Z" w16du:dateUtc="2025-07-15T09:46:00Z">
        <w:r w:rsidR="00DD2F57">
          <w:rPr>
            <w:rFonts w:ascii="Calibri" w:eastAsia="Times New Roman" w:hAnsi="Calibri" w:cs="Calibri"/>
            <w:color w:val="000000"/>
            <w:sz w:val="24"/>
            <w:szCs w:val="24"/>
            <w:lang w:val="en-GB" w:eastAsia="fr-FR"/>
          </w:rPr>
          <w:t xml:space="preserve"> and</w:t>
        </w:r>
      </w:ins>
      <w:ins w:id="312" w:author="Microsoft Office User" w:date="2025-07-15T11:47:00Z" w16du:dateUtc="2025-07-15T09:47:00Z">
        <w:r w:rsidR="00DD2F57">
          <w:rPr>
            <w:rFonts w:ascii="Calibri" w:eastAsia="Times New Roman" w:hAnsi="Calibri" w:cs="Calibri"/>
            <w:color w:val="000000"/>
            <w:sz w:val="24"/>
            <w:szCs w:val="24"/>
            <w:lang w:val="en-GB" w:eastAsia="fr-FR"/>
          </w:rPr>
          <w:t xml:space="preserve"> potentially</w:t>
        </w:r>
      </w:ins>
      <w:del w:id="313" w:author="Microsoft Office User" w:date="2025-07-15T11:46:00Z" w16du:dateUtc="2025-07-15T09:46:00Z">
        <w:r w:rsidRPr="009B26BB" w:rsidDel="00DD2F57">
          <w:rPr>
            <w:rFonts w:ascii="Calibri" w:eastAsia="Times New Roman" w:hAnsi="Calibri" w:cs="Calibri"/>
            <w:color w:val="000000"/>
            <w:sz w:val="24"/>
            <w:szCs w:val="24"/>
            <w:lang w:val="en-GB" w:eastAsia="fr-FR"/>
          </w:rPr>
          <w:delText>,</w:delText>
        </w:r>
      </w:del>
      <w:r w:rsidRPr="009B26BB">
        <w:rPr>
          <w:rFonts w:ascii="Calibri" w:eastAsia="Times New Roman" w:hAnsi="Calibri" w:cs="Calibri"/>
          <w:color w:val="000000"/>
          <w:sz w:val="24"/>
          <w:szCs w:val="24"/>
          <w:lang w:val="en-GB" w:eastAsia="fr-FR"/>
        </w:rPr>
        <w:t xml:space="preserve"> complementary insights. In this context, we propose a</w:t>
      </w:r>
      <w:ins w:id="314" w:author="Microsoft Office User" w:date="2025-07-15T11:47:00Z" w16du:dateUtc="2025-07-15T09:47:00Z">
        <w:r w:rsidR="00DD2F57">
          <w:rPr>
            <w:rFonts w:ascii="Calibri" w:eastAsia="Times New Roman" w:hAnsi="Calibri" w:cs="Calibri"/>
            <w:color w:val="000000"/>
            <w:sz w:val="24"/>
            <w:szCs w:val="24"/>
            <w:lang w:val="en-GB" w:eastAsia="fr-FR"/>
          </w:rPr>
          <w:t>n</w:t>
        </w:r>
      </w:ins>
      <w:r w:rsidRPr="009B26BB">
        <w:rPr>
          <w:rFonts w:ascii="Calibri" w:eastAsia="Times New Roman" w:hAnsi="Calibri" w:cs="Calibri"/>
          <w:color w:val="000000"/>
          <w:sz w:val="24"/>
          <w:szCs w:val="24"/>
          <w:lang w:val="en-GB" w:eastAsia="fr-FR"/>
        </w:rPr>
        <w:t xml:space="preserve"> </w:t>
      </w:r>
      <w:ins w:id="315" w:author="Microsoft Office User" w:date="2025-07-15T11:47:00Z" w16du:dateUtc="2025-07-15T09:47:00Z">
        <w:r w:rsidR="00DD2F57">
          <w:rPr>
            <w:rFonts w:ascii="Calibri" w:eastAsia="Times New Roman" w:hAnsi="Calibri" w:cs="Calibri"/>
            <w:color w:val="000000"/>
            <w:sz w:val="24"/>
            <w:szCs w:val="24"/>
            <w:lang w:val="en-GB" w:eastAsia="fr-FR"/>
          </w:rPr>
          <w:t xml:space="preserve">innovative </w:t>
        </w:r>
      </w:ins>
      <w:del w:id="316" w:author="Microsoft Office User" w:date="2025-07-15T11:47:00Z" w16du:dateUtc="2025-07-15T09:47:00Z">
        <w:r w:rsidRPr="009B26BB" w:rsidDel="00DD2F57">
          <w:rPr>
            <w:rFonts w:ascii="Calibri" w:eastAsia="Times New Roman" w:hAnsi="Calibri" w:cs="Calibri"/>
            <w:color w:val="000000"/>
            <w:sz w:val="24"/>
            <w:szCs w:val="24"/>
            <w:lang w:val="en-GB" w:eastAsia="fr-FR"/>
          </w:rPr>
          <w:delText xml:space="preserve">gradient </w:delText>
        </w:r>
      </w:del>
      <w:r w:rsidRPr="009B26BB">
        <w:rPr>
          <w:rFonts w:ascii="Calibri" w:eastAsia="Times New Roman" w:hAnsi="Calibri" w:cs="Calibri"/>
          <w:color w:val="000000"/>
          <w:sz w:val="24"/>
          <w:szCs w:val="24"/>
          <w:lang w:val="en-GB" w:eastAsia="fr-FR"/>
        </w:rPr>
        <w:t>boosting approach composed of three sequential models, where each model is trained on the residuals of the preceding one</w:t>
      </w:r>
      <w:ins w:id="317" w:author="Microsoft Office User" w:date="2025-07-15T11:49:00Z" w16du:dateUtc="2025-07-15T09:49:00Z">
        <w:r w:rsidR="00157303">
          <w:rPr>
            <w:rFonts w:ascii="Calibri" w:eastAsia="Times New Roman" w:hAnsi="Calibri" w:cs="Calibri"/>
            <w:color w:val="000000"/>
            <w:sz w:val="24"/>
            <w:szCs w:val="24"/>
            <w:lang w:val="en-GB" w:eastAsia="fr-FR"/>
          </w:rPr>
          <w:t xml:space="preserve"> (Figure 3)</w:t>
        </w:r>
      </w:ins>
      <w:r w:rsidRPr="009B26BB">
        <w:rPr>
          <w:rFonts w:ascii="Calibri" w:eastAsia="Times New Roman" w:hAnsi="Calibri" w:cs="Calibri"/>
          <w:color w:val="000000"/>
          <w:sz w:val="24"/>
          <w:szCs w:val="24"/>
          <w:lang w:val="en-GB" w:eastAsia="fr-FR"/>
        </w:rPr>
        <w:t xml:space="preserve">. </w:t>
      </w:r>
      <w:ins w:id="318" w:author="Microsoft Office User" w:date="2025-07-15T14:34:00Z" w16du:dateUtc="2025-07-15T12:34:00Z">
        <w:r w:rsidR="00FA4CFA" w:rsidRPr="00FA4CFA">
          <w:rPr>
            <w:rFonts w:ascii="Calibri" w:hAnsi="Calibri" w:cs="Calibri"/>
            <w:color w:val="000000"/>
            <w:sz w:val="24"/>
            <w:szCs w:val="24"/>
            <w:lang w:val="en-GB"/>
            <w:rPrChange w:id="319" w:author="Microsoft Office User" w:date="2025-07-15T14:35:00Z" w16du:dateUtc="2025-07-15T12:35:00Z">
              <w:rPr>
                <w:rFonts w:ascii="-webkit-standard" w:hAnsi="-webkit-standard"/>
                <w:color w:val="000000"/>
                <w:sz w:val="27"/>
                <w:szCs w:val="27"/>
              </w:rPr>
            </w:rPrChange>
          </w:rPr>
          <w:t xml:space="preserve">We hypothesize that this strategy improves predictive performance </w:t>
        </w:r>
        <w:r w:rsidR="00FA4CFA" w:rsidRPr="00FA4CFA">
          <w:rPr>
            <w:rFonts w:ascii="Calibri" w:hAnsi="Calibri" w:cs="Calibri"/>
            <w:color w:val="000000"/>
            <w:sz w:val="24"/>
            <w:szCs w:val="24"/>
            <w:lang w:val="en-GB"/>
            <w:rPrChange w:id="320" w:author="Microsoft Office User" w:date="2025-07-15T14:35:00Z" w16du:dateUtc="2025-07-15T12:35:00Z">
              <w:rPr>
                <w:rFonts w:ascii="-webkit-standard" w:hAnsi="-webkit-standard"/>
                <w:color w:val="000000"/>
                <w:sz w:val="27"/>
                <w:szCs w:val="27"/>
              </w:rPr>
            </w:rPrChange>
          </w:rPr>
          <w:lastRenderedPageBreak/>
          <w:t>by effectively leveraging complementary, non-redundant information distributed across datasets</w:t>
        </w:r>
        <w:r w:rsidR="00FA4CFA" w:rsidRPr="00FA4CFA">
          <w:rPr>
            <w:rFonts w:ascii="Calibri" w:hAnsi="Calibri" w:cs="Calibri"/>
            <w:color w:val="000000"/>
            <w:sz w:val="24"/>
            <w:szCs w:val="24"/>
            <w:lang w:val="en-GB"/>
            <w:rPrChange w:id="321" w:author="Microsoft Office User" w:date="2025-07-15T14:35:00Z" w16du:dateUtc="2025-07-15T12:35:00Z">
              <w:rPr>
                <w:rFonts w:ascii="-webkit-standard" w:hAnsi="-webkit-standard"/>
                <w:color w:val="000000"/>
                <w:sz w:val="27"/>
                <w:szCs w:val="27"/>
              </w:rPr>
            </w:rPrChange>
          </w:rPr>
          <w:t xml:space="preserve">, </w:t>
        </w:r>
        <w:r w:rsidR="00FA4CFA" w:rsidRPr="00FA4CFA">
          <w:rPr>
            <w:rFonts w:ascii="Calibri" w:hAnsi="Calibri" w:cs="Calibri"/>
            <w:color w:val="000000"/>
            <w:sz w:val="24"/>
            <w:szCs w:val="24"/>
            <w:lang w:val="en-GB"/>
            <w:rPrChange w:id="322" w:author="Microsoft Office User" w:date="2025-07-15T14:35:00Z" w16du:dateUtc="2025-07-15T12:35:00Z">
              <w:rPr>
                <w:rFonts w:ascii="-webkit-standard" w:hAnsi="-webkit-standard"/>
                <w:color w:val="000000"/>
                <w:sz w:val="27"/>
                <w:szCs w:val="27"/>
              </w:rPr>
            </w:rPrChange>
          </w:rPr>
          <w:t>surpassing even other multimodal integration approaches</w:t>
        </w:r>
        <w:r w:rsidR="00FA4CFA" w:rsidRPr="00FA4CFA">
          <w:rPr>
            <w:rFonts w:ascii="Calibri" w:hAnsi="Calibri" w:cs="Calibri"/>
            <w:color w:val="000000"/>
            <w:sz w:val="24"/>
            <w:szCs w:val="24"/>
            <w:lang w:val="en-GB"/>
            <w:rPrChange w:id="323" w:author="Microsoft Office User" w:date="2025-07-15T14:35:00Z" w16du:dateUtc="2025-07-15T12:35:00Z">
              <w:rPr>
                <w:rFonts w:ascii="-webkit-standard" w:hAnsi="-webkit-standard"/>
                <w:color w:val="000000"/>
                <w:sz w:val="27"/>
                <w:szCs w:val="27"/>
              </w:rPr>
            </w:rPrChange>
          </w:rPr>
          <w:t>.</w:t>
        </w:r>
      </w:ins>
      <w:del w:id="324" w:author="Microsoft Office User" w:date="2025-07-15T14:34:00Z" w16du:dateUtc="2025-07-15T12:34:00Z">
        <w:r w:rsidRPr="00FA4CFA" w:rsidDel="00FA4CFA">
          <w:rPr>
            <w:rFonts w:ascii="Calibri" w:eastAsia="Times New Roman" w:hAnsi="Calibri" w:cs="Calibri"/>
            <w:color w:val="000000"/>
            <w:sz w:val="24"/>
            <w:szCs w:val="24"/>
            <w:lang w:val="en-GB" w:eastAsia="fr-FR"/>
          </w:rPr>
          <w:delText>We hypothesize that this strategy enhances predictive performance by leveraging the non-redundant information distributed across datasets</w:delText>
        </w:r>
      </w:del>
      <w:del w:id="325" w:author="Microsoft Office User" w:date="2025-07-15T11:49:00Z" w16du:dateUtc="2025-07-15T09:49:00Z">
        <w:r w:rsidRPr="00FA4CFA" w:rsidDel="00157303">
          <w:rPr>
            <w:rFonts w:ascii="Calibri" w:eastAsia="Times New Roman" w:hAnsi="Calibri" w:cs="Calibri"/>
            <w:color w:val="000000"/>
            <w:sz w:val="24"/>
            <w:szCs w:val="24"/>
            <w:lang w:val="en-GB" w:eastAsia="fr-FR"/>
          </w:rPr>
          <w:delText xml:space="preserve"> (Figure 2A)</w:delText>
        </w:r>
      </w:del>
      <w:del w:id="326" w:author="Microsoft Office User" w:date="2025-07-15T14:34:00Z" w16du:dateUtc="2025-07-15T12:34:00Z">
        <w:r w:rsidRPr="00FA4CFA" w:rsidDel="00FA4CFA">
          <w:rPr>
            <w:rFonts w:ascii="Calibri" w:eastAsia="Times New Roman" w:hAnsi="Calibri" w:cs="Calibri"/>
            <w:color w:val="000000"/>
            <w:sz w:val="24"/>
            <w:szCs w:val="24"/>
            <w:lang w:val="en-GB" w:eastAsia="fr-FR"/>
          </w:rPr>
          <w:delText>.</w:delText>
        </w:r>
      </w:del>
    </w:p>
    <w:p w14:paraId="629EE9EA" w14:textId="4D83A051" w:rsidR="00D74E02" w:rsidRDefault="00D74E02" w:rsidP="00D74E02">
      <w:pPr>
        <w:spacing w:line="360" w:lineRule="auto"/>
        <w:jc w:val="both"/>
        <w:rPr>
          <w:rFonts w:ascii="Calibri" w:hAnsi="Calibri" w:cs="Calibri"/>
          <w:b/>
          <w:bCs/>
          <w:sz w:val="24"/>
          <w:szCs w:val="24"/>
          <w:lang w:val="en-GB"/>
        </w:rPr>
      </w:pPr>
      <w:del w:id="327" w:author="Olivier Loreal" w:date="2025-07-03T09:43:00Z">
        <w:r w:rsidRPr="00351F96" w:rsidDel="000214AE">
          <w:rPr>
            <w:rFonts w:ascii="Calibri" w:hAnsi="Calibri" w:cs="Calibri"/>
            <w:b/>
            <w:bCs/>
            <w:sz w:val="24"/>
            <w:szCs w:val="24"/>
            <w:lang w:val="en-GB"/>
          </w:rPr>
          <w:delText>Gradient b</w:delText>
        </w:r>
      </w:del>
      <w:del w:id="328" w:author="Olivier Loreal" w:date="2025-07-03T10:01:00Z">
        <w:r w:rsidRPr="00351F96" w:rsidDel="004D28E2">
          <w:rPr>
            <w:rFonts w:ascii="Calibri" w:hAnsi="Calibri" w:cs="Calibri"/>
            <w:b/>
            <w:bCs/>
            <w:sz w:val="24"/>
            <w:szCs w:val="24"/>
            <w:lang w:val="en-GB"/>
          </w:rPr>
          <w:delText xml:space="preserve">oosting algorithm </w:delText>
        </w:r>
      </w:del>
      <w:ins w:id="329" w:author="Olivier Loreal" w:date="2025-07-03T10:03:00Z">
        <w:del w:id="330" w:author="Microsoft Office User" w:date="2025-07-15T14:35:00Z" w16du:dateUtc="2025-07-15T12:35:00Z">
          <w:r w:rsidR="00AB04AF" w:rsidDel="00FA4CFA">
            <w:rPr>
              <w:rFonts w:ascii="Calibri" w:hAnsi="Calibri" w:cs="Calibri"/>
              <w:b/>
              <w:bCs/>
              <w:sz w:val="24"/>
              <w:szCs w:val="24"/>
              <w:lang w:val="en-GB"/>
            </w:rPr>
            <w:delText>A new b</w:delText>
          </w:r>
          <w:r w:rsidR="004D28E2" w:rsidDel="00FA4CFA">
            <w:rPr>
              <w:rFonts w:ascii="Calibri" w:hAnsi="Calibri" w:cs="Calibri"/>
              <w:b/>
              <w:bCs/>
              <w:sz w:val="24"/>
              <w:szCs w:val="24"/>
              <w:lang w:val="en-GB"/>
            </w:rPr>
            <w:delText>oosting s</w:delText>
          </w:r>
        </w:del>
      </w:ins>
      <w:ins w:id="331" w:author="Olivier Loreal" w:date="2025-07-03T10:01:00Z">
        <w:del w:id="332" w:author="Microsoft Office User" w:date="2025-07-15T14:35:00Z" w16du:dateUtc="2025-07-15T12:35:00Z">
          <w:r w:rsidR="004D28E2" w:rsidDel="00FA4CFA">
            <w:rPr>
              <w:rFonts w:ascii="Calibri" w:hAnsi="Calibri" w:cs="Calibri"/>
              <w:b/>
              <w:bCs/>
              <w:sz w:val="24"/>
              <w:szCs w:val="24"/>
              <w:lang w:val="en-GB"/>
            </w:rPr>
            <w:delText>trateg</w:delText>
          </w:r>
        </w:del>
      </w:ins>
      <w:ins w:id="333" w:author="Olivier Loreal" w:date="2025-07-03T10:03:00Z">
        <w:del w:id="334" w:author="Microsoft Office User" w:date="2025-07-15T14:35:00Z" w16du:dateUtc="2025-07-15T12:35:00Z">
          <w:r w:rsidR="00AB04AF" w:rsidDel="00FA4CFA">
            <w:rPr>
              <w:rFonts w:ascii="Calibri" w:hAnsi="Calibri" w:cs="Calibri"/>
              <w:b/>
              <w:bCs/>
              <w:sz w:val="24"/>
              <w:szCs w:val="24"/>
              <w:lang w:val="en-GB"/>
            </w:rPr>
            <w:delText>y</w:delText>
          </w:r>
        </w:del>
      </w:ins>
      <w:ins w:id="335" w:author="Olivier Loreal" w:date="2025-07-03T10:01:00Z">
        <w:del w:id="336" w:author="Microsoft Office User" w:date="2025-07-15T14:35:00Z" w16du:dateUtc="2025-07-15T12:35:00Z">
          <w:r w:rsidR="004D28E2" w:rsidDel="00FA4CFA">
            <w:rPr>
              <w:rFonts w:ascii="Calibri" w:hAnsi="Calibri" w:cs="Calibri"/>
              <w:b/>
              <w:bCs/>
              <w:sz w:val="24"/>
              <w:szCs w:val="24"/>
              <w:lang w:val="en-GB"/>
            </w:rPr>
            <w:delText xml:space="preserve"> o</w:delText>
          </w:r>
        </w:del>
      </w:ins>
      <w:ins w:id="337" w:author="Olivier Loreal" w:date="2025-07-03T10:02:00Z">
        <w:del w:id="338" w:author="Microsoft Office User" w:date="2025-07-15T14:35:00Z" w16du:dateUtc="2025-07-15T12:35:00Z">
          <w:r w:rsidR="004D28E2" w:rsidDel="00FA4CFA">
            <w:rPr>
              <w:rFonts w:ascii="Calibri" w:hAnsi="Calibri" w:cs="Calibri"/>
              <w:b/>
              <w:bCs/>
              <w:sz w:val="24"/>
              <w:szCs w:val="24"/>
              <w:lang w:val="en-GB"/>
            </w:rPr>
            <w:delText xml:space="preserve">f </w:delText>
          </w:r>
        </w:del>
      </w:ins>
      <w:del w:id="339" w:author="Microsoft Office User" w:date="2025-07-15T14:35:00Z" w16du:dateUtc="2025-07-15T12:35:00Z">
        <w:r w:rsidRPr="00351F96" w:rsidDel="00FA4CFA">
          <w:rPr>
            <w:rFonts w:ascii="Calibri" w:hAnsi="Calibri" w:cs="Calibri"/>
            <w:b/>
            <w:bCs/>
            <w:sz w:val="24"/>
            <w:szCs w:val="24"/>
            <w:lang w:val="en-GB"/>
          </w:rPr>
          <w:delText>based on</w:delText>
        </w:r>
      </w:del>
      <w:del w:id="340" w:author="Microsoft Office User" w:date="2025-07-15T11:50:00Z" w16du:dateUtc="2025-07-15T09:50:00Z">
        <w:r w:rsidRPr="00351F96" w:rsidDel="00157303">
          <w:rPr>
            <w:rFonts w:ascii="Calibri" w:hAnsi="Calibri" w:cs="Calibri"/>
            <w:b/>
            <w:bCs/>
            <w:sz w:val="24"/>
            <w:szCs w:val="24"/>
            <w:lang w:val="en-GB"/>
          </w:rPr>
          <w:delText xml:space="preserve"> </w:delText>
        </w:r>
      </w:del>
      <w:del w:id="341" w:author="Microsoft Office User" w:date="2025-07-15T14:35:00Z" w16du:dateUtc="2025-07-15T12:35:00Z">
        <w:r w:rsidRPr="00351F96" w:rsidDel="00FA4CFA">
          <w:rPr>
            <w:rFonts w:ascii="Calibri" w:hAnsi="Calibri" w:cs="Calibri"/>
            <w:b/>
            <w:bCs/>
            <w:sz w:val="24"/>
            <w:szCs w:val="24"/>
            <w:lang w:val="en-GB"/>
          </w:rPr>
          <w:delText>multi-modal</w:delText>
        </w:r>
      </w:del>
      <w:ins w:id="342" w:author="Microsoft Office User" w:date="2025-07-15T14:35:00Z" w16du:dateUtc="2025-07-15T12:35:00Z">
        <w:r w:rsidR="00FA4CFA">
          <w:rPr>
            <w:rFonts w:ascii="Calibri" w:hAnsi="Calibri" w:cs="Calibri"/>
            <w:b/>
            <w:bCs/>
            <w:sz w:val="24"/>
            <w:szCs w:val="24"/>
            <w:lang w:val="en-GB"/>
          </w:rPr>
          <w:t>Multi-step</w:t>
        </w:r>
      </w:ins>
      <w:r w:rsidRPr="00351F96">
        <w:rPr>
          <w:rFonts w:ascii="Calibri" w:hAnsi="Calibri" w:cs="Calibri"/>
          <w:b/>
          <w:bCs/>
          <w:sz w:val="24"/>
          <w:szCs w:val="24"/>
          <w:lang w:val="en-GB"/>
        </w:rPr>
        <w:t xml:space="preserve"> data</w:t>
      </w:r>
      <w:ins w:id="343" w:author="Olivier Loreal" w:date="2025-07-03T10:02:00Z">
        <w:r w:rsidR="004D28E2">
          <w:rPr>
            <w:rFonts w:ascii="Calibri" w:hAnsi="Calibri" w:cs="Calibri"/>
            <w:b/>
            <w:bCs/>
            <w:sz w:val="24"/>
            <w:szCs w:val="24"/>
            <w:lang w:val="en-GB"/>
          </w:rPr>
          <w:t xml:space="preserve"> integration </w:t>
        </w:r>
      </w:ins>
      <w:del w:id="344" w:author="Olivier Loreal" w:date="2025-07-03T10:03:00Z">
        <w:r w:rsidRPr="00351F96" w:rsidDel="00AB04AF">
          <w:rPr>
            <w:rFonts w:ascii="Calibri" w:hAnsi="Calibri" w:cs="Calibri"/>
            <w:b/>
            <w:bCs/>
            <w:sz w:val="24"/>
            <w:szCs w:val="24"/>
            <w:lang w:val="en-GB"/>
          </w:rPr>
          <w:delText xml:space="preserve"> </w:delText>
        </w:r>
      </w:del>
      <w:del w:id="345" w:author="Olivier Loreal" w:date="2025-07-03T10:01:00Z">
        <w:r w:rsidRPr="00351F96" w:rsidDel="004D28E2">
          <w:rPr>
            <w:rFonts w:ascii="Calibri" w:hAnsi="Calibri" w:cs="Calibri"/>
            <w:b/>
            <w:bCs/>
            <w:sz w:val="24"/>
            <w:szCs w:val="24"/>
            <w:lang w:val="en-GB"/>
          </w:rPr>
          <w:delText xml:space="preserve">improves </w:delText>
        </w:r>
      </w:del>
      <w:ins w:id="346" w:author="Olivier Loreal" w:date="2025-07-03T10:03:00Z">
        <w:r w:rsidR="00AB04AF">
          <w:rPr>
            <w:rFonts w:ascii="Calibri" w:hAnsi="Calibri" w:cs="Calibri"/>
            <w:b/>
            <w:bCs/>
            <w:sz w:val="24"/>
            <w:szCs w:val="24"/>
            <w:lang w:val="en-GB"/>
          </w:rPr>
          <w:t>improves</w:t>
        </w:r>
      </w:ins>
      <w:ins w:id="347" w:author="Olivier Loreal" w:date="2025-07-03T10:01:00Z">
        <w:r w:rsidR="004D28E2" w:rsidRPr="00351F96">
          <w:rPr>
            <w:rFonts w:ascii="Calibri" w:hAnsi="Calibri" w:cs="Calibri"/>
            <w:b/>
            <w:bCs/>
            <w:sz w:val="24"/>
            <w:szCs w:val="24"/>
            <w:lang w:val="en-GB"/>
          </w:rPr>
          <w:t xml:space="preserve"> </w:t>
        </w:r>
      </w:ins>
      <w:r w:rsidRPr="00351F96">
        <w:rPr>
          <w:rFonts w:ascii="Calibri" w:hAnsi="Calibri" w:cs="Calibri"/>
          <w:b/>
          <w:bCs/>
          <w:sz w:val="24"/>
          <w:szCs w:val="24"/>
          <w:lang w:val="en-GB"/>
        </w:rPr>
        <w:t>the</w:t>
      </w:r>
      <w:ins w:id="348" w:author="Olivier Loreal" w:date="2025-07-03T10:02:00Z">
        <w:r w:rsidR="004D28E2">
          <w:rPr>
            <w:rFonts w:ascii="Calibri" w:hAnsi="Calibri" w:cs="Calibri"/>
            <w:b/>
            <w:bCs/>
            <w:sz w:val="24"/>
            <w:szCs w:val="24"/>
            <w:lang w:val="en-GB"/>
          </w:rPr>
          <w:t xml:space="preserve"> predictive performance</w:t>
        </w:r>
      </w:ins>
      <w:r w:rsidRPr="00351F96">
        <w:rPr>
          <w:rFonts w:ascii="Calibri" w:hAnsi="Calibri" w:cs="Calibri"/>
          <w:b/>
          <w:bCs/>
          <w:sz w:val="24"/>
          <w:szCs w:val="24"/>
          <w:lang w:val="en-GB"/>
        </w:rPr>
        <w:t xml:space="preserve"> </w:t>
      </w:r>
      <w:del w:id="349" w:author="Olivier Loreal" w:date="2025-07-03T10:02:00Z">
        <w:r w:rsidRPr="00351F96" w:rsidDel="004D28E2">
          <w:rPr>
            <w:rFonts w:ascii="Calibri" w:hAnsi="Calibri" w:cs="Calibri"/>
            <w:b/>
            <w:bCs/>
            <w:sz w:val="24"/>
            <w:szCs w:val="24"/>
            <w:lang w:val="en-GB"/>
          </w:rPr>
          <w:delText xml:space="preserve">prediction </w:delText>
        </w:r>
      </w:del>
      <w:r w:rsidRPr="00351F96">
        <w:rPr>
          <w:rFonts w:ascii="Calibri" w:hAnsi="Calibri" w:cs="Calibri"/>
          <w:b/>
          <w:bCs/>
          <w:sz w:val="24"/>
          <w:szCs w:val="24"/>
          <w:lang w:val="en-GB"/>
        </w:rPr>
        <w:t>of steatohepatitis.</w:t>
      </w:r>
    </w:p>
    <w:p w14:paraId="0580AD39" w14:textId="26EE6296" w:rsidR="00D74E02" w:rsidRPr="00921236"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21236">
        <w:rPr>
          <w:rFonts w:ascii="Calibri" w:eastAsia="Times New Roman" w:hAnsi="Calibri" w:cs="Calibri"/>
          <w:color w:val="000000"/>
          <w:sz w:val="24"/>
          <w:szCs w:val="24"/>
          <w:lang w:val="en-GB" w:eastAsia="fr-FR"/>
        </w:rPr>
        <w:t xml:space="preserve">In the following section, we aim to develop predictive models for the synthetic variable that characterizes hepatic steatosis in the mouse cohort. </w:t>
      </w:r>
      <w:del w:id="350" w:author="Microsoft Office User" w:date="2025-07-15T14:42:00Z" w16du:dateUtc="2025-07-15T12:42:00Z">
        <w:r w:rsidRPr="00921236" w:rsidDel="00FA4CFA">
          <w:rPr>
            <w:rFonts w:ascii="Calibri" w:eastAsia="Times New Roman" w:hAnsi="Calibri" w:cs="Calibri"/>
            <w:color w:val="000000"/>
            <w:sz w:val="24"/>
            <w:szCs w:val="24"/>
            <w:lang w:val="en-GB" w:eastAsia="fr-FR"/>
          </w:rPr>
          <w:delText xml:space="preserve">A secondary objective is to determine </w:delText>
        </w:r>
      </w:del>
      <w:del w:id="351" w:author="Microsoft Office User" w:date="2025-07-15T14:36:00Z" w16du:dateUtc="2025-07-15T12:36:00Z">
        <w:r w:rsidRPr="00921236" w:rsidDel="00FA4CFA">
          <w:rPr>
            <w:rFonts w:ascii="Calibri" w:eastAsia="Times New Roman" w:hAnsi="Calibri" w:cs="Calibri"/>
            <w:color w:val="000000"/>
            <w:sz w:val="24"/>
            <w:szCs w:val="24"/>
            <w:lang w:val="en-GB" w:eastAsia="fr-FR"/>
          </w:rPr>
          <w:delText xml:space="preserve">whether models based on multimodal data can outperform those trained </w:delText>
        </w:r>
        <w:r w:rsidDel="00FA4CFA">
          <w:rPr>
            <w:rFonts w:ascii="Calibri" w:eastAsia="Times New Roman" w:hAnsi="Calibri" w:cs="Calibri"/>
            <w:color w:val="000000"/>
            <w:sz w:val="24"/>
            <w:szCs w:val="24"/>
            <w:lang w:val="en-GB" w:eastAsia="fr-FR"/>
          </w:rPr>
          <w:delText xml:space="preserve">only </w:delText>
        </w:r>
        <w:r w:rsidRPr="00921236" w:rsidDel="00FA4CFA">
          <w:rPr>
            <w:rFonts w:ascii="Calibri" w:eastAsia="Times New Roman" w:hAnsi="Calibri" w:cs="Calibri"/>
            <w:color w:val="000000"/>
            <w:sz w:val="24"/>
            <w:szCs w:val="24"/>
            <w:lang w:val="en-GB" w:eastAsia="fr-FR"/>
          </w:rPr>
          <w:delText xml:space="preserve">on </w:delText>
        </w:r>
      </w:del>
      <w:del w:id="352" w:author="Microsoft Office User" w:date="2025-07-15T11:48:00Z" w16du:dateUtc="2025-07-15T09:48:00Z">
        <w:r w:rsidRPr="00921236" w:rsidDel="00DD2F57">
          <w:rPr>
            <w:rFonts w:ascii="Calibri" w:eastAsia="Times New Roman" w:hAnsi="Calibri" w:cs="Calibri"/>
            <w:color w:val="000000"/>
            <w:sz w:val="24"/>
            <w:szCs w:val="24"/>
            <w:lang w:val="en-GB" w:eastAsia="fr-FR"/>
          </w:rPr>
          <w:delText>blood</w:delText>
        </w:r>
      </w:del>
      <w:del w:id="353" w:author="Microsoft Office User" w:date="2025-07-15T14:36:00Z" w16du:dateUtc="2025-07-15T12:36:00Z">
        <w:r w:rsidRPr="00921236" w:rsidDel="00FA4CFA">
          <w:rPr>
            <w:rFonts w:ascii="Calibri" w:eastAsia="Times New Roman" w:hAnsi="Calibri" w:cs="Calibri"/>
            <w:color w:val="000000"/>
            <w:sz w:val="24"/>
            <w:szCs w:val="24"/>
            <w:lang w:val="en-GB" w:eastAsia="fr-FR"/>
          </w:rPr>
          <w:delText>-derived markers</w:delText>
        </w:r>
      </w:del>
      <w:del w:id="354" w:author="Microsoft Office User" w:date="2025-07-15T14:42:00Z" w16du:dateUtc="2025-07-15T12:42:00Z">
        <w:r w:rsidRPr="00921236" w:rsidDel="00FA4CFA">
          <w:rPr>
            <w:rFonts w:ascii="Calibri" w:eastAsia="Times New Roman" w:hAnsi="Calibri" w:cs="Calibri"/>
            <w:color w:val="000000"/>
            <w:sz w:val="24"/>
            <w:szCs w:val="24"/>
            <w:lang w:val="en-GB" w:eastAsia="fr-FR"/>
          </w:rPr>
          <w:delText xml:space="preserve">. </w:delText>
        </w:r>
      </w:del>
      <w:del w:id="355" w:author="Microsoft Office User" w:date="2025-07-15T14:36:00Z" w16du:dateUtc="2025-07-15T12:36:00Z">
        <w:r w:rsidRPr="00921236" w:rsidDel="00FA4CFA">
          <w:rPr>
            <w:rFonts w:ascii="Calibri" w:eastAsia="Times New Roman" w:hAnsi="Calibri" w:cs="Calibri"/>
            <w:color w:val="000000"/>
            <w:sz w:val="24"/>
            <w:szCs w:val="24"/>
            <w:lang w:val="en-GB" w:eastAsia="fr-FR"/>
          </w:rPr>
          <w:delText xml:space="preserve">This </w:delText>
        </w:r>
      </w:del>
      <w:ins w:id="356" w:author="Microsoft Office User" w:date="2025-07-15T14:36:00Z" w16du:dateUtc="2025-07-15T12:36:00Z">
        <w:r w:rsidR="00FA4CFA">
          <w:rPr>
            <w:rFonts w:ascii="Calibri" w:eastAsia="Times New Roman" w:hAnsi="Calibri" w:cs="Calibri"/>
            <w:color w:val="000000"/>
            <w:sz w:val="24"/>
            <w:szCs w:val="24"/>
            <w:lang w:val="en-GB" w:eastAsia="fr-FR"/>
          </w:rPr>
          <w:t>The third g</w:t>
        </w:r>
      </w:ins>
      <w:ins w:id="357" w:author="Microsoft Office User" w:date="2025-07-15T14:37:00Z" w16du:dateUtc="2025-07-15T12:37:00Z">
        <w:r w:rsidR="00FA4CFA">
          <w:rPr>
            <w:rFonts w:ascii="Calibri" w:eastAsia="Times New Roman" w:hAnsi="Calibri" w:cs="Calibri"/>
            <w:color w:val="000000"/>
            <w:sz w:val="24"/>
            <w:szCs w:val="24"/>
            <w:lang w:val="en-GB" w:eastAsia="fr-FR"/>
          </w:rPr>
          <w:t xml:space="preserve">oal is </w:t>
        </w:r>
      </w:ins>
      <w:del w:id="358" w:author="Microsoft Office User" w:date="2025-07-15T14:37:00Z" w16du:dateUtc="2025-07-15T12:37:00Z">
        <w:r w:rsidRPr="00921236" w:rsidDel="00FA4CFA">
          <w:rPr>
            <w:rFonts w:ascii="Calibri" w:eastAsia="Times New Roman" w:hAnsi="Calibri" w:cs="Calibri"/>
            <w:color w:val="000000"/>
            <w:sz w:val="24"/>
            <w:szCs w:val="24"/>
            <w:lang w:val="en-GB" w:eastAsia="fr-FR"/>
          </w:rPr>
          <w:delText xml:space="preserve">comparison serves </w:delText>
        </w:r>
      </w:del>
      <w:r w:rsidRPr="00921236">
        <w:rPr>
          <w:rFonts w:ascii="Calibri" w:eastAsia="Times New Roman" w:hAnsi="Calibri" w:cs="Calibri"/>
          <w:color w:val="000000"/>
          <w:sz w:val="24"/>
          <w:szCs w:val="24"/>
          <w:lang w:val="en-GB" w:eastAsia="fr-FR"/>
        </w:rPr>
        <w:t>to evaluate the potential added value of incorporating alternative data types in future human studies.</w:t>
      </w:r>
      <w:ins w:id="359" w:author="Microsoft Office User" w:date="2025-07-15T14:42:00Z" w16du:dateUtc="2025-07-15T12:42:00Z">
        <w:r w:rsidR="00FA4CFA">
          <w:rPr>
            <w:rFonts w:ascii="Calibri" w:eastAsia="Times New Roman" w:hAnsi="Calibri" w:cs="Calibri"/>
            <w:color w:val="000000"/>
            <w:sz w:val="24"/>
            <w:szCs w:val="24"/>
            <w:lang w:val="en-GB" w:eastAsia="fr-FR"/>
          </w:rPr>
          <w:t xml:space="preserve"> </w:t>
        </w:r>
        <w:r w:rsidR="00FA4CFA" w:rsidRPr="00921236">
          <w:rPr>
            <w:rFonts w:ascii="Calibri" w:eastAsia="Times New Roman" w:hAnsi="Calibri" w:cs="Calibri"/>
            <w:color w:val="000000"/>
            <w:sz w:val="24"/>
            <w:szCs w:val="24"/>
            <w:lang w:val="en-GB" w:eastAsia="fr-FR"/>
          </w:rPr>
          <w:t xml:space="preserve">A secondary objective is to determine </w:t>
        </w:r>
        <w:r w:rsidR="00FA4CFA">
          <w:rPr>
            <w:rFonts w:ascii="Calibri" w:eastAsia="Times New Roman" w:hAnsi="Calibri" w:cs="Calibri"/>
            <w:color w:val="000000"/>
            <w:sz w:val="24"/>
            <w:szCs w:val="24"/>
            <w:lang w:val="en-GB" w:eastAsia="fr-FR"/>
          </w:rPr>
          <w:t>the best strategy for multimodal data integration into the model</w:t>
        </w:r>
        <w:r w:rsidR="00FA4CFA" w:rsidRPr="00921236">
          <w:rPr>
            <w:rFonts w:ascii="Calibri" w:eastAsia="Times New Roman" w:hAnsi="Calibri" w:cs="Calibri"/>
            <w:color w:val="000000"/>
            <w:sz w:val="24"/>
            <w:szCs w:val="24"/>
            <w:lang w:val="en-GB" w:eastAsia="fr-FR"/>
          </w:rPr>
          <w:t>.</w:t>
        </w:r>
      </w:ins>
    </w:p>
    <w:p w14:paraId="477BA8B1" w14:textId="77777777" w:rsidR="00AD7C84" w:rsidRDefault="00FA4CFA" w:rsidP="00D74E02">
      <w:pPr>
        <w:suppressAutoHyphens w:val="0"/>
        <w:spacing w:before="100" w:beforeAutospacing="1" w:after="100" w:afterAutospacing="1" w:line="360" w:lineRule="auto"/>
        <w:jc w:val="both"/>
        <w:rPr>
          <w:ins w:id="360" w:author="Microsoft Office User" w:date="2025-07-15T14:44:00Z" w16du:dateUtc="2025-07-15T12:44:00Z"/>
          <w:rFonts w:ascii="Calibri" w:eastAsia="Times New Roman" w:hAnsi="Calibri" w:cs="Calibri"/>
          <w:color w:val="000000"/>
          <w:sz w:val="24"/>
          <w:szCs w:val="24"/>
          <w:lang w:val="en-GB" w:eastAsia="fr-FR"/>
        </w:rPr>
      </w:pPr>
      <w:ins w:id="361" w:author="Microsoft Office User" w:date="2025-07-15T14:37:00Z" w16du:dateUtc="2025-07-15T12:37:00Z">
        <w:r>
          <w:rPr>
            <w:rFonts w:ascii="Calibri" w:eastAsia="Times New Roman" w:hAnsi="Calibri" w:cs="Calibri"/>
            <w:color w:val="000000"/>
            <w:sz w:val="24"/>
            <w:szCs w:val="24"/>
            <w:lang w:val="en-GB" w:eastAsia="fr-FR"/>
          </w:rPr>
          <w:t>The complete predictive methods are presented in the Material</w:t>
        </w:r>
      </w:ins>
      <w:ins w:id="362" w:author="Microsoft Office User" w:date="2025-07-15T14:38:00Z" w16du:dateUtc="2025-07-15T12:38:00Z">
        <w:r>
          <w:rPr>
            <w:rFonts w:ascii="Calibri" w:eastAsia="Times New Roman" w:hAnsi="Calibri" w:cs="Calibri"/>
            <w:color w:val="000000"/>
            <w:sz w:val="24"/>
            <w:szCs w:val="24"/>
            <w:lang w:val="en-GB" w:eastAsia="fr-FR"/>
          </w:rPr>
          <w:t xml:space="preserve">s and Methods section. Briefly, we consider one unimodal data approach and two </w:t>
        </w:r>
      </w:ins>
      <w:ins w:id="363" w:author="Microsoft Office User" w:date="2025-07-15T14:39:00Z" w16du:dateUtc="2025-07-15T12:39:00Z">
        <w:r>
          <w:rPr>
            <w:rFonts w:ascii="Calibri" w:eastAsia="Times New Roman" w:hAnsi="Calibri" w:cs="Calibri"/>
            <w:color w:val="000000"/>
            <w:sz w:val="24"/>
            <w:szCs w:val="24"/>
            <w:lang w:val="en-GB" w:eastAsia="fr-FR"/>
          </w:rPr>
          <w:t xml:space="preserve">integration </w:t>
        </w:r>
        <w:r>
          <w:rPr>
            <w:rFonts w:ascii="Calibri" w:eastAsia="Times New Roman" w:hAnsi="Calibri" w:cs="Calibri"/>
            <w:color w:val="000000"/>
            <w:sz w:val="24"/>
            <w:szCs w:val="24"/>
            <w:lang w:val="en-GB" w:eastAsia="fr-FR"/>
          </w:rPr>
          <w:t>approaches of multimodal</w:t>
        </w:r>
      </w:ins>
      <w:ins w:id="364" w:author="Microsoft Office User" w:date="2025-07-15T14:38:00Z" w16du:dateUtc="2025-07-15T12:38:00Z">
        <w:r>
          <w:rPr>
            <w:rFonts w:ascii="Calibri" w:eastAsia="Times New Roman" w:hAnsi="Calibri" w:cs="Calibri"/>
            <w:color w:val="000000"/>
            <w:sz w:val="24"/>
            <w:szCs w:val="24"/>
            <w:lang w:val="en-GB" w:eastAsia="fr-FR"/>
          </w:rPr>
          <w:t xml:space="preserve"> data</w:t>
        </w:r>
      </w:ins>
      <w:ins w:id="365" w:author="Microsoft Office User" w:date="2025-07-15T14:39:00Z" w16du:dateUtc="2025-07-15T12:39:00Z">
        <w:r>
          <w:rPr>
            <w:rFonts w:ascii="Calibri" w:eastAsia="Times New Roman" w:hAnsi="Calibri" w:cs="Calibri"/>
            <w:color w:val="000000"/>
            <w:sz w:val="24"/>
            <w:szCs w:val="24"/>
            <w:lang w:val="en-GB" w:eastAsia="fr-FR"/>
          </w:rPr>
          <w:t xml:space="preserve">. The first </w:t>
        </w:r>
      </w:ins>
      <w:ins w:id="366" w:author="Microsoft Office User" w:date="2025-07-15T14:40:00Z" w16du:dateUtc="2025-07-15T12:40:00Z">
        <w:r>
          <w:rPr>
            <w:rFonts w:ascii="Calibri" w:eastAsia="Times New Roman" w:hAnsi="Calibri" w:cs="Calibri"/>
            <w:color w:val="000000"/>
            <w:sz w:val="24"/>
            <w:szCs w:val="24"/>
            <w:lang w:val="en-GB" w:eastAsia="fr-FR"/>
          </w:rPr>
          <w:t>strategy yields in a construction of unique model (</w:t>
        </w:r>
        <w:proofErr w:type="spellStart"/>
        <w:r>
          <w:rPr>
            <w:rFonts w:ascii="Calibri" w:eastAsia="Times New Roman" w:hAnsi="Calibri" w:cs="Calibri"/>
            <w:color w:val="000000"/>
            <w:sz w:val="24"/>
            <w:szCs w:val="24"/>
            <w:lang w:val="en-GB" w:eastAsia="fr-FR"/>
          </w:rPr>
          <w:t>RandomForest</w:t>
        </w:r>
        <w:proofErr w:type="spellEnd"/>
        <w:r>
          <w:rPr>
            <w:rFonts w:ascii="Calibri" w:eastAsia="Times New Roman" w:hAnsi="Calibri" w:cs="Calibri"/>
            <w:color w:val="000000"/>
            <w:sz w:val="24"/>
            <w:szCs w:val="24"/>
            <w:lang w:val="en-GB" w:eastAsia="fr-FR"/>
          </w:rPr>
          <w:t xml:space="preserve">) with a unique dataset. For each data types </w:t>
        </w:r>
        <w:proofErr w:type="gramStart"/>
        <w:r>
          <w:rPr>
            <w:rFonts w:ascii="Calibri" w:eastAsia="Times New Roman" w:hAnsi="Calibri" w:cs="Calibri"/>
            <w:color w:val="000000"/>
            <w:sz w:val="24"/>
            <w:szCs w:val="24"/>
            <w:lang w:val="en-GB" w:eastAsia="fr-FR"/>
          </w:rPr>
          <w:t>is</w:t>
        </w:r>
        <w:proofErr w:type="gramEnd"/>
        <w:r>
          <w:rPr>
            <w:rFonts w:ascii="Calibri" w:eastAsia="Times New Roman" w:hAnsi="Calibri" w:cs="Calibri"/>
            <w:color w:val="000000"/>
            <w:sz w:val="24"/>
            <w:szCs w:val="24"/>
            <w:lang w:val="en-GB" w:eastAsia="fr-FR"/>
          </w:rPr>
          <w:t xml:space="preserve"> associat</w:t>
        </w:r>
      </w:ins>
      <w:ins w:id="367" w:author="Microsoft Office User" w:date="2025-07-15T14:41:00Z" w16du:dateUtc="2025-07-15T12:41:00Z">
        <w:r>
          <w:rPr>
            <w:rFonts w:ascii="Calibri" w:eastAsia="Times New Roman" w:hAnsi="Calibri" w:cs="Calibri"/>
            <w:color w:val="000000"/>
            <w:sz w:val="24"/>
            <w:szCs w:val="24"/>
            <w:lang w:val="en-GB" w:eastAsia="fr-FR"/>
          </w:rPr>
          <w:t>ed a prediction.</w:t>
        </w:r>
      </w:ins>
      <w:ins w:id="368" w:author="Microsoft Office User" w:date="2025-07-15T14:43:00Z" w16du:dateUtc="2025-07-15T12:43:00Z">
        <w:r>
          <w:rPr>
            <w:rFonts w:ascii="Calibri" w:eastAsia="Times New Roman" w:hAnsi="Calibri" w:cs="Calibri"/>
            <w:color w:val="000000"/>
            <w:sz w:val="24"/>
            <w:szCs w:val="24"/>
            <w:lang w:val="en-GB" w:eastAsia="fr-FR"/>
          </w:rPr>
          <w:t xml:space="preserve"> W</w:t>
        </w:r>
        <w:r w:rsidRPr="00921236">
          <w:rPr>
            <w:rFonts w:ascii="Calibri" w:eastAsia="Times New Roman" w:hAnsi="Calibri" w:cs="Calibri"/>
            <w:color w:val="000000"/>
            <w:sz w:val="24"/>
            <w:szCs w:val="24"/>
            <w:lang w:val="en-GB" w:eastAsia="fr-FR"/>
          </w:rPr>
          <w:t>e</w:t>
        </w:r>
        <w:r>
          <w:rPr>
            <w:rFonts w:ascii="Calibri" w:eastAsia="Times New Roman" w:hAnsi="Calibri" w:cs="Calibri"/>
            <w:color w:val="000000"/>
            <w:sz w:val="24"/>
            <w:szCs w:val="24"/>
            <w:lang w:val="en-GB" w:eastAsia="fr-FR"/>
          </w:rPr>
          <w:t xml:space="preserve"> also</w:t>
        </w:r>
        <w:r w:rsidRPr="00921236">
          <w:rPr>
            <w:rFonts w:ascii="Calibri" w:eastAsia="Times New Roman" w:hAnsi="Calibri" w:cs="Calibri"/>
            <w:color w:val="000000"/>
            <w:sz w:val="24"/>
            <w:szCs w:val="24"/>
            <w:lang w:val="en-GB" w:eastAsia="fr-FR"/>
          </w:rPr>
          <w:t xml:space="preserve"> estimate the random effect of prediction, representing the expected performance range of a model with no true predictive power</w:t>
        </w:r>
        <w:r>
          <w:rPr>
            <w:rFonts w:ascii="Calibri" w:eastAsia="Times New Roman" w:hAnsi="Calibri" w:cs="Calibri"/>
            <w:color w:val="000000"/>
            <w:sz w:val="24"/>
            <w:szCs w:val="24"/>
            <w:lang w:val="en-GB" w:eastAsia="fr-FR"/>
          </w:rPr>
          <w:t xml:space="preserve"> (represented by the grey box, Figure </w:t>
        </w:r>
      </w:ins>
      <w:ins w:id="369" w:author="Microsoft Office User" w:date="2025-07-15T14:44:00Z" w16du:dateUtc="2025-07-15T12:44:00Z">
        <w:r w:rsidR="00AD7C84">
          <w:rPr>
            <w:rFonts w:ascii="Calibri" w:eastAsia="Times New Roman" w:hAnsi="Calibri" w:cs="Calibri"/>
            <w:color w:val="000000"/>
            <w:sz w:val="24"/>
            <w:szCs w:val="24"/>
            <w:lang w:val="en-GB" w:eastAsia="fr-FR"/>
          </w:rPr>
          <w:t>4A</w:t>
        </w:r>
      </w:ins>
      <w:ins w:id="370" w:author="Microsoft Office User" w:date="2025-07-15T14:43:00Z" w16du:dateUtc="2025-07-15T12:43:00Z">
        <w:r>
          <w:rPr>
            <w:rFonts w:ascii="Calibri" w:eastAsia="Times New Roman" w:hAnsi="Calibri" w:cs="Calibri"/>
            <w:color w:val="000000"/>
            <w:sz w:val="24"/>
            <w:szCs w:val="24"/>
            <w:lang w:val="en-GB" w:eastAsia="fr-FR"/>
          </w:rPr>
          <w:t>)</w:t>
        </w:r>
        <w:r w:rsidRPr="00921236">
          <w:rPr>
            <w:rFonts w:ascii="Calibri" w:eastAsia="Times New Roman" w:hAnsi="Calibri" w:cs="Calibri"/>
            <w:color w:val="000000"/>
            <w:sz w:val="24"/>
            <w:szCs w:val="24"/>
            <w:lang w:val="en-GB" w:eastAsia="fr-FR"/>
          </w:rPr>
          <w:t xml:space="preserve">. The further a model performs above this threshold, the more informative it is considered. </w:t>
        </w:r>
        <w:r>
          <w:rPr>
            <w:rFonts w:ascii="Calibri" w:eastAsia="Times New Roman" w:hAnsi="Calibri" w:cs="Calibri"/>
            <w:color w:val="000000"/>
            <w:sz w:val="24"/>
            <w:szCs w:val="24"/>
            <w:lang w:val="en-GB" w:eastAsia="fr-FR"/>
          </w:rPr>
          <w:t xml:space="preserve"> </w:t>
        </w:r>
        <w:r w:rsidRPr="00921236">
          <w:rPr>
            <w:rFonts w:ascii="Calibri" w:eastAsia="Times New Roman" w:hAnsi="Calibri" w:cs="Calibri"/>
            <w:color w:val="000000"/>
            <w:sz w:val="24"/>
            <w:szCs w:val="24"/>
            <w:lang w:val="en-GB" w:eastAsia="fr-FR"/>
          </w:rPr>
          <w:t xml:space="preserve">Among all single-modality models, those based on </w:t>
        </w:r>
      </w:ins>
      <w:ins w:id="371" w:author="Microsoft Office User" w:date="2025-07-15T14:44:00Z" w16du:dateUtc="2025-07-15T12:44:00Z">
        <w:r w:rsidR="00AD7C84">
          <w:rPr>
            <w:rFonts w:ascii="Calibri" w:eastAsia="Times New Roman" w:hAnsi="Calibri" w:cs="Calibri"/>
            <w:color w:val="000000"/>
            <w:sz w:val="24"/>
            <w:szCs w:val="24"/>
            <w:lang w:val="en-GB" w:eastAsia="fr-FR"/>
          </w:rPr>
          <w:t>serum</w:t>
        </w:r>
      </w:ins>
      <w:ins w:id="372" w:author="Microsoft Office User" w:date="2025-07-15T14:43:00Z" w16du:dateUtc="2025-07-15T12:43:00Z">
        <w:r w:rsidRPr="00921236">
          <w:rPr>
            <w:rFonts w:ascii="Calibri" w:eastAsia="Times New Roman" w:hAnsi="Calibri" w:cs="Calibri"/>
            <w:color w:val="000000"/>
            <w:sz w:val="24"/>
            <w:szCs w:val="24"/>
            <w:lang w:val="en-GB" w:eastAsia="fr-FR"/>
          </w:rPr>
          <w:t xml:space="preserve"> markers and </w:t>
        </w:r>
        <w:proofErr w:type="spellStart"/>
        <w:r>
          <w:rPr>
            <w:rFonts w:ascii="Calibri" w:eastAsia="Times New Roman" w:hAnsi="Calibri" w:cs="Calibri"/>
            <w:color w:val="000000"/>
            <w:sz w:val="24"/>
            <w:szCs w:val="24"/>
            <w:lang w:val="en-GB" w:eastAsia="fr-FR"/>
          </w:rPr>
          <w:t>metallome</w:t>
        </w:r>
        <w:proofErr w:type="spellEnd"/>
        <w:r w:rsidRPr="00921236">
          <w:rPr>
            <w:rFonts w:ascii="Calibri" w:eastAsia="Times New Roman" w:hAnsi="Calibri" w:cs="Calibri"/>
            <w:color w:val="000000"/>
            <w:sz w:val="24"/>
            <w:szCs w:val="24"/>
            <w:lang w:val="en-GB" w:eastAsia="fr-FR"/>
          </w:rPr>
          <w:t xml:space="preserve"> profiles yield the best predictive performance. </w:t>
        </w:r>
      </w:ins>
      <w:ins w:id="373" w:author="Microsoft Office User" w:date="2025-07-15T14:41:00Z" w16du:dateUtc="2025-07-15T12:41:00Z">
        <w:r>
          <w:rPr>
            <w:rFonts w:ascii="Calibri" w:eastAsia="Times New Roman" w:hAnsi="Calibri" w:cs="Calibri"/>
            <w:color w:val="000000"/>
            <w:sz w:val="24"/>
            <w:szCs w:val="24"/>
            <w:lang w:val="en-GB" w:eastAsia="fr-FR"/>
          </w:rPr>
          <w:t xml:space="preserve"> </w:t>
        </w:r>
      </w:ins>
    </w:p>
    <w:p w14:paraId="348216CF" w14:textId="020C6719" w:rsidR="00D74E02" w:rsidDel="00AD7C84" w:rsidRDefault="00AD7C84" w:rsidP="00D74E02">
      <w:pPr>
        <w:suppressAutoHyphens w:val="0"/>
        <w:spacing w:before="100" w:beforeAutospacing="1" w:after="100" w:afterAutospacing="1" w:line="360" w:lineRule="auto"/>
        <w:jc w:val="both"/>
        <w:rPr>
          <w:del w:id="374" w:author="Microsoft Office User" w:date="2025-07-15T14:45:00Z" w16du:dateUtc="2025-07-15T12:45:00Z"/>
          <w:rFonts w:ascii="Calibri" w:eastAsia="Times New Roman" w:hAnsi="Calibri" w:cs="Calibri"/>
          <w:color w:val="000000"/>
          <w:sz w:val="24"/>
          <w:szCs w:val="24"/>
          <w:lang w:val="en-GB" w:eastAsia="fr-FR"/>
        </w:rPr>
      </w:pPr>
      <w:ins w:id="375" w:author="Microsoft Office User" w:date="2025-07-15T14:44:00Z" w16du:dateUtc="2025-07-15T12:44:00Z">
        <w:r>
          <w:rPr>
            <w:rFonts w:ascii="Calibri" w:eastAsia="Times New Roman" w:hAnsi="Calibri" w:cs="Calibri"/>
            <w:color w:val="000000"/>
            <w:sz w:val="24"/>
            <w:szCs w:val="24"/>
            <w:lang w:val="en-GB" w:eastAsia="fr-FR"/>
          </w:rPr>
          <w:t>Then t</w:t>
        </w:r>
      </w:ins>
      <w:ins w:id="376" w:author="Microsoft Office User" w:date="2025-07-15T14:41:00Z" w16du:dateUtc="2025-07-15T12:41:00Z">
        <w:r w:rsidR="00FA4CFA">
          <w:rPr>
            <w:rFonts w:ascii="Calibri" w:eastAsia="Times New Roman" w:hAnsi="Calibri" w:cs="Calibri"/>
            <w:color w:val="000000"/>
            <w:sz w:val="24"/>
            <w:szCs w:val="24"/>
            <w:lang w:val="en-GB" w:eastAsia="fr-FR"/>
          </w:rPr>
          <w:t xml:space="preserve">his strategy is used as a control strategy and </w:t>
        </w:r>
      </w:ins>
      <w:ins w:id="377" w:author="Microsoft Office User" w:date="2025-07-15T14:42:00Z" w16du:dateUtc="2025-07-15T12:42:00Z">
        <w:r w:rsidR="00FA4CFA">
          <w:rPr>
            <w:rFonts w:ascii="Calibri" w:eastAsia="Times New Roman" w:hAnsi="Calibri" w:cs="Calibri"/>
            <w:color w:val="000000"/>
            <w:sz w:val="24"/>
            <w:szCs w:val="24"/>
            <w:lang w:val="en-GB" w:eastAsia="fr-FR"/>
          </w:rPr>
          <w:t xml:space="preserve">will help </w:t>
        </w:r>
      </w:ins>
      <w:ins w:id="378" w:author="Microsoft Office User" w:date="2025-07-15T14:41:00Z" w16du:dateUtc="2025-07-15T12:41:00Z">
        <w:r w:rsidR="00FA4CFA">
          <w:rPr>
            <w:rFonts w:ascii="Calibri" w:eastAsia="Times New Roman" w:hAnsi="Calibri" w:cs="Calibri"/>
            <w:color w:val="000000"/>
            <w:sz w:val="24"/>
            <w:szCs w:val="24"/>
            <w:lang w:val="en-GB" w:eastAsia="fr-FR"/>
          </w:rPr>
          <w:t xml:space="preserve">answer the question: </w:t>
        </w:r>
      </w:ins>
      <w:ins w:id="379" w:author="Microsoft Office User" w:date="2025-07-15T14:44:00Z" w16du:dateUtc="2025-07-15T12:44:00Z">
        <w:r>
          <w:rPr>
            <w:rFonts w:ascii="Calibri" w:eastAsia="Times New Roman" w:hAnsi="Calibri" w:cs="Calibri"/>
            <w:color w:val="000000"/>
            <w:sz w:val="24"/>
            <w:szCs w:val="24"/>
            <w:lang w:val="en-GB" w:eastAsia="fr-FR"/>
          </w:rPr>
          <w:t>Doe</w:t>
        </w:r>
      </w:ins>
      <w:ins w:id="380" w:author="Microsoft Office User" w:date="2025-07-15T14:41:00Z" w16du:dateUtc="2025-07-15T12:41:00Z">
        <w:r w:rsidR="00FA4CFA">
          <w:rPr>
            <w:rFonts w:ascii="Calibri" w:eastAsia="Times New Roman" w:hAnsi="Calibri" w:cs="Calibri"/>
            <w:color w:val="000000"/>
            <w:sz w:val="24"/>
            <w:szCs w:val="24"/>
            <w:lang w:val="en-GB" w:eastAsia="fr-FR"/>
          </w:rPr>
          <w:t>s multimodal data improve the predictive performance?</w:t>
        </w:r>
      </w:ins>
      <w:ins w:id="381" w:author="Microsoft Office User" w:date="2025-07-15T14:45:00Z" w16du:dateUtc="2025-07-15T12:45:00Z">
        <w:r>
          <w:rPr>
            <w:rFonts w:ascii="Calibri" w:eastAsia="Times New Roman" w:hAnsi="Calibri" w:cs="Calibri"/>
            <w:color w:val="000000"/>
            <w:sz w:val="24"/>
            <w:szCs w:val="24"/>
            <w:lang w:val="en-GB" w:eastAsia="fr-FR"/>
          </w:rPr>
          <w:t xml:space="preserve"> In this context, we first compare the integration strategy that use</w:t>
        </w:r>
      </w:ins>
      <w:ins w:id="382" w:author="Microsoft Office User" w:date="2025-07-15T14:48:00Z" w16du:dateUtc="2025-07-15T12:48:00Z">
        <w:r>
          <w:rPr>
            <w:rFonts w:ascii="Calibri" w:eastAsia="Times New Roman" w:hAnsi="Calibri" w:cs="Calibri"/>
            <w:color w:val="000000"/>
            <w:sz w:val="24"/>
            <w:szCs w:val="24"/>
            <w:lang w:val="en-GB" w:eastAsia="fr-FR"/>
          </w:rPr>
          <w:t>s</w:t>
        </w:r>
      </w:ins>
      <w:ins w:id="383" w:author="Microsoft Office User" w:date="2025-07-15T14:45:00Z" w16du:dateUtc="2025-07-15T12:45:00Z">
        <w:r>
          <w:rPr>
            <w:rFonts w:ascii="Calibri" w:eastAsia="Times New Roman" w:hAnsi="Calibri" w:cs="Calibri"/>
            <w:color w:val="000000"/>
            <w:sz w:val="24"/>
            <w:szCs w:val="24"/>
            <w:lang w:val="en-GB" w:eastAsia="fr-FR"/>
          </w:rPr>
          <w:t xml:space="preserve"> the pooled data as an input</w:t>
        </w:r>
      </w:ins>
      <w:ins w:id="384" w:author="Microsoft Office User" w:date="2025-07-15T14:48:00Z" w16du:dateUtc="2025-07-15T12:48:00Z">
        <w:r>
          <w:rPr>
            <w:rFonts w:ascii="Calibri" w:eastAsia="Times New Roman" w:hAnsi="Calibri" w:cs="Calibri"/>
            <w:color w:val="000000"/>
            <w:sz w:val="24"/>
            <w:szCs w:val="24"/>
            <w:lang w:val="en-GB" w:eastAsia="fr-FR"/>
          </w:rPr>
          <w:t xml:space="preserve"> (Figure 3B)</w:t>
        </w:r>
      </w:ins>
      <w:ins w:id="385" w:author="Microsoft Office User" w:date="2025-07-15T14:45:00Z" w16du:dateUtc="2025-07-15T12:45:00Z">
        <w:r>
          <w:rPr>
            <w:rFonts w:ascii="Calibri" w:eastAsia="Times New Roman" w:hAnsi="Calibri" w:cs="Calibri"/>
            <w:color w:val="000000"/>
            <w:sz w:val="24"/>
            <w:szCs w:val="24"/>
            <w:lang w:val="en-GB" w:eastAsia="fr-FR"/>
          </w:rPr>
          <w:t xml:space="preserve">. We test two types of </w:t>
        </w:r>
      </w:ins>
      <w:ins w:id="386" w:author="Microsoft Office User" w:date="2025-07-15T14:46:00Z" w16du:dateUtc="2025-07-15T12:46:00Z">
        <w:r>
          <w:rPr>
            <w:rFonts w:ascii="Calibri" w:eastAsia="Times New Roman" w:hAnsi="Calibri" w:cs="Calibri"/>
            <w:color w:val="000000"/>
            <w:sz w:val="24"/>
            <w:szCs w:val="24"/>
            <w:lang w:val="en-GB" w:eastAsia="fr-FR"/>
          </w:rPr>
          <w:t>algorithms</w:t>
        </w:r>
      </w:ins>
      <w:ins w:id="387" w:author="Microsoft Office User" w:date="2025-07-15T14:45:00Z" w16du:dateUtc="2025-07-15T12:45:00Z">
        <w:r>
          <w:rPr>
            <w:rFonts w:ascii="Calibri" w:eastAsia="Times New Roman" w:hAnsi="Calibri" w:cs="Calibri"/>
            <w:color w:val="000000"/>
            <w:sz w:val="24"/>
            <w:szCs w:val="24"/>
            <w:lang w:val="en-GB" w:eastAsia="fr-FR"/>
          </w:rPr>
          <w:t xml:space="preserve"> </w:t>
        </w:r>
      </w:ins>
      <w:ins w:id="388" w:author="Microsoft Office User" w:date="2025-07-15T14:46:00Z" w16du:dateUtc="2025-07-15T12:46:00Z">
        <w:r>
          <w:rPr>
            <w:rFonts w:ascii="Calibri" w:eastAsia="Times New Roman" w:hAnsi="Calibri" w:cs="Calibri"/>
            <w:color w:val="000000"/>
            <w:sz w:val="24"/>
            <w:szCs w:val="24"/>
            <w:lang w:val="en-GB" w:eastAsia="fr-FR"/>
          </w:rPr>
          <w:t>for this data integration strategy: the Random Forest and the Gradient Boosting.</w:t>
        </w:r>
      </w:ins>
      <w:ins w:id="389" w:author="Microsoft Office User" w:date="2025-07-15T14:45:00Z" w16du:dateUtc="2025-07-15T12:45:00Z">
        <w:r>
          <w:rPr>
            <w:rFonts w:ascii="Calibri" w:eastAsia="Times New Roman" w:hAnsi="Calibri" w:cs="Calibri"/>
            <w:color w:val="000000"/>
            <w:sz w:val="24"/>
            <w:szCs w:val="24"/>
            <w:lang w:val="en-GB" w:eastAsia="fr-FR"/>
          </w:rPr>
          <w:t xml:space="preserve"> </w:t>
        </w:r>
      </w:ins>
      <w:ins w:id="390" w:author="Microsoft Office User" w:date="2025-07-15T14:46:00Z" w16du:dateUtc="2025-07-15T12:46:00Z">
        <w:r>
          <w:rPr>
            <w:rFonts w:ascii="Calibri" w:eastAsia="Times New Roman" w:hAnsi="Calibri" w:cs="Calibri"/>
            <w:color w:val="000000"/>
            <w:sz w:val="24"/>
            <w:szCs w:val="24"/>
            <w:lang w:val="en-GB" w:eastAsia="fr-FR"/>
          </w:rPr>
          <w:t xml:space="preserve">The </w:t>
        </w:r>
      </w:ins>
      <w:ins w:id="391" w:author="Microsoft Office User" w:date="2025-07-15T14:47:00Z" w16du:dateUtc="2025-07-15T12:47:00Z">
        <w:r>
          <w:rPr>
            <w:rFonts w:ascii="Calibri" w:eastAsia="Times New Roman" w:hAnsi="Calibri" w:cs="Calibri"/>
            <w:color w:val="000000"/>
            <w:sz w:val="24"/>
            <w:szCs w:val="24"/>
            <w:lang w:val="en-GB" w:eastAsia="fr-FR"/>
          </w:rPr>
          <w:t xml:space="preserve">pooled </w:t>
        </w:r>
        <w:r>
          <w:rPr>
            <w:rFonts w:ascii="Calibri" w:eastAsia="Times New Roman" w:hAnsi="Calibri" w:cs="Calibri"/>
            <w:color w:val="000000"/>
            <w:sz w:val="24"/>
            <w:szCs w:val="24"/>
            <w:lang w:val="en-GB" w:eastAsia="fr-FR"/>
          </w:rPr>
          <w:t>data integration strategy</w:t>
        </w:r>
        <w:r w:rsidRPr="00921236" w:rsidDel="00FA4CFA">
          <w:rPr>
            <w:rFonts w:ascii="Calibri" w:eastAsia="Times New Roman" w:hAnsi="Calibri" w:cs="Calibri"/>
            <w:color w:val="000000"/>
            <w:sz w:val="24"/>
            <w:szCs w:val="24"/>
            <w:lang w:val="en-GB" w:eastAsia="fr-FR"/>
          </w:rPr>
          <w:t xml:space="preserve"> </w:t>
        </w:r>
      </w:ins>
      <w:ins w:id="392" w:author="Microsoft Office User" w:date="2025-07-15T14:48:00Z" w16du:dateUtc="2025-07-15T12:48:00Z">
        <w:r>
          <w:rPr>
            <w:rFonts w:ascii="Calibri" w:eastAsia="Times New Roman" w:hAnsi="Calibri" w:cs="Calibri"/>
            <w:color w:val="000000"/>
            <w:sz w:val="24"/>
            <w:szCs w:val="24"/>
            <w:lang w:val="en-GB" w:eastAsia="fr-FR"/>
          </w:rPr>
          <w:t xml:space="preserve">does not outperform the </w:t>
        </w:r>
        <w:r w:rsidRPr="00921236">
          <w:rPr>
            <w:rFonts w:ascii="Calibri" w:eastAsia="Times New Roman" w:hAnsi="Calibri" w:cs="Calibri"/>
            <w:color w:val="000000"/>
            <w:sz w:val="24"/>
            <w:szCs w:val="24"/>
            <w:lang w:val="en-GB" w:eastAsia="fr-FR"/>
          </w:rPr>
          <w:t xml:space="preserve">single-modality </w:t>
        </w:r>
        <w:r>
          <w:rPr>
            <w:rFonts w:ascii="Calibri" w:eastAsia="Times New Roman" w:hAnsi="Calibri" w:cs="Calibri"/>
            <w:color w:val="000000"/>
            <w:sz w:val="24"/>
            <w:szCs w:val="24"/>
            <w:lang w:val="en-GB" w:eastAsia="fr-FR"/>
          </w:rPr>
          <w:t>algorithm (Figure 4B).</w:t>
        </w:r>
        <w:r w:rsidRPr="00921236" w:rsidDel="00FA4CFA">
          <w:rPr>
            <w:rFonts w:ascii="Calibri" w:eastAsia="Times New Roman" w:hAnsi="Calibri" w:cs="Calibri"/>
            <w:color w:val="000000"/>
            <w:sz w:val="24"/>
            <w:szCs w:val="24"/>
            <w:lang w:val="en-GB" w:eastAsia="fr-FR"/>
          </w:rPr>
          <w:t xml:space="preserve"> </w:t>
        </w:r>
      </w:ins>
      <w:del w:id="393" w:author="Microsoft Office User" w:date="2025-07-15T14:43:00Z" w16du:dateUtc="2025-07-15T12:43:00Z">
        <w:r w:rsidR="00D74E02" w:rsidRPr="00921236" w:rsidDel="00FA4CFA">
          <w:rPr>
            <w:rFonts w:ascii="Calibri" w:eastAsia="Times New Roman" w:hAnsi="Calibri" w:cs="Calibri"/>
            <w:color w:val="000000"/>
            <w:sz w:val="24"/>
            <w:szCs w:val="24"/>
            <w:lang w:val="en-GB" w:eastAsia="fr-FR"/>
          </w:rPr>
          <w:delText>As a baseline, we estimate the random effect of prediction, representing the expected performance range of a model with no true predictive power. The further a model performs above this threshold, the more informative it is considered</w:delText>
        </w:r>
        <w:r w:rsidR="00D74E02" w:rsidDel="00FA4CFA">
          <w:rPr>
            <w:rFonts w:ascii="Calibri" w:eastAsia="Times New Roman" w:hAnsi="Calibri" w:cs="Calibri"/>
            <w:color w:val="000000"/>
            <w:sz w:val="24"/>
            <w:szCs w:val="24"/>
            <w:lang w:val="en-GB" w:eastAsia="fr-FR"/>
          </w:rPr>
          <w:delText xml:space="preserve"> (Figure </w:delText>
        </w:r>
      </w:del>
      <w:del w:id="394" w:author="Microsoft Office User" w:date="2025-07-15T14:37:00Z" w16du:dateUtc="2025-07-15T12:37:00Z">
        <w:r w:rsidR="00D74E02" w:rsidDel="00FA4CFA">
          <w:rPr>
            <w:rFonts w:ascii="Calibri" w:eastAsia="Times New Roman" w:hAnsi="Calibri" w:cs="Calibri"/>
            <w:color w:val="000000"/>
            <w:sz w:val="24"/>
            <w:szCs w:val="24"/>
            <w:lang w:val="en-GB" w:eastAsia="fr-FR"/>
          </w:rPr>
          <w:delText>2</w:delText>
        </w:r>
      </w:del>
      <w:del w:id="395" w:author="Microsoft Office User" w:date="2025-07-15T14:43:00Z" w16du:dateUtc="2025-07-15T12:43:00Z">
        <w:r w:rsidR="00D74E02" w:rsidDel="00FA4CFA">
          <w:rPr>
            <w:rFonts w:ascii="Calibri" w:eastAsia="Times New Roman" w:hAnsi="Calibri" w:cs="Calibri"/>
            <w:color w:val="000000"/>
            <w:sz w:val="24"/>
            <w:szCs w:val="24"/>
            <w:lang w:val="en-GB" w:eastAsia="fr-FR"/>
          </w:rPr>
          <w:delText>B)</w:delText>
        </w:r>
        <w:r w:rsidR="00D74E02" w:rsidRPr="00921236" w:rsidDel="00FA4CFA">
          <w:rPr>
            <w:rFonts w:ascii="Calibri" w:eastAsia="Times New Roman" w:hAnsi="Calibri" w:cs="Calibri"/>
            <w:color w:val="000000"/>
            <w:sz w:val="24"/>
            <w:szCs w:val="24"/>
            <w:lang w:val="en-GB" w:eastAsia="fr-FR"/>
          </w:rPr>
          <w:delText xml:space="preserve">. </w:delText>
        </w:r>
      </w:del>
      <w:del w:id="396" w:author="Microsoft Office User" w:date="2025-07-15T14:45:00Z" w16du:dateUtc="2025-07-15T12:45:00Z">
        <w:r w:rsidR="00D74E02" w:rsidRPr="00921236" w:rsidDel="00AD7C84">
          <w:rPr>
            <w:rFonts w:ascii="Calibri" w:eastAsia="Times New Roman" w:hAnsi="Calibri" w:cs="Calibri"/>
            <w:color w:val="000000"/>
            <w:sz w:val="24"/>
            <w:szCs w:val="24"/>
            <w:lang w:val="en-GB" w:eastAsia="fr-FR"/>
          </w:rPr>
          <w:delText xml:space="preserve">Among all single-modality models, those based on blood markers and </w:delText>
        </w:r>
        <w:r w:rsidR="00D74E02" w:rsidDel="00AD7C84">
          <w:rPr>
            <w:rFonts w:ascii="Calibri" w:eastAsia="Times New Roman" w:hAnsi="Calibri" w:cs="Calibri"/>
            <w:color w:val="000000"/>
            <w:sz w:val="24"/>
            <w:szCs w:val="24"/>
            <w:lang w:val="en-GB" w:eastAsia="fr-FR"/>
          </w:rPr>
          <w:delText>metallome</w:delText>
        </w:r>
        <w:r w:rsidR="00D74E02" w:rsidRPr="00921236" w:rsidDel="00AD7C84">
          <w:rPr>
            <w:rFonts w:ascii="Calibri" w:eastAsia="Times New Roman" w:hAnsi="Calibri" w:cs="Calibri"/>
            <w:color w:val="000000"/>
            <w:sz w:val="24"/>
            <w:szCs w:val="24"/>
            <w:lang w:val="en-GB" w:eastAsia="fr-FR"/>
          </w:rPr>
          <w:delText xml:space="preserve"> profiles yield the best predictive performance. As discussed previously, these two datasets </w:delText>
        </w:r>
        <w:r w:rsidR="00D74E02" w:rsidDel="00AD7C84">
          <w:rPr>
            <w:rFonts w:ascii="Calibri" w:eastAsia="Times New Roman" w:hAnsi="Calibri" w:cs="Calibri"/>
            <w:color w:val="000000"/>
            <w:sz w:val="24"/>
            <w:szCs w:val="24"/>
            <w:lang w:val="en-GB" w:eastAsia="fr-FR"/>
          </w:rPr>
          <w:delText>should</w:delText>
        </w:r>
        <w:r w:rsidR="00D74E02" w:rsidRPr="00921236" w:rsidDel="00AD7C84">
          <w:rPr>
            <w:rFonts w:ascii="Calibri" w:eastAsia="Times New Roman" w:hAnsi="Calibri" w:cs="Calibri"/>
            <w:color w:val="000000"/>
            <w:sz w:val="24"/>
            <w:szCs w:val="24"/>
            <w:lang w:val="en-GB" w:eastAsia="fr-FR"/>
          </w:rPr>
          <w:delText xml:space="preserve"> capture distinct, complementary aspects of the outcome variable.</w:delText>
        </w:r>
      </w:del>
    </w:p>
    <w:p w14:paraId="2C719B7A" w14:textId="77777777" w:rsidR="00AD7C84" w:rsidRPr="00921236" w:rsidRDefault="00AD7C84" w:rsidP="00D74E02">
      <w:pPr>
        <w:suppressAutoHyphens w:val="0"/>
        <w:spacing w:before="100" w:beforeAutospacing="1" w:after="100" w:afterAutospacing="1" w:line="360" w:lineRule="auto"/>
        <w:jc w:val="both"/>
        <w:rPr>
          <w:ins w:id="397" w:author="Microsoft Office User" w:date="2025-07-15T14:47:00Z" w16du:dateUtc="2025-07-15T12:47:00Z"/>
          <w:rFonts w:ascii="Calibri" w:eastAsia="Times New Roman" w:hAnsi="Calibri" w:cs="Calibri"/>
          <w:color w:val="000000"/>
          <w:sz w:val="24"/>
          <w:szCs w:val="24"/>
          <w:lang w:val="en-GB" w:eastAsia="fr-FR"/>
        </w:rPr>
      </w:pPr>
    </w:p>
    <w:p w14:paraId="7DB1D864" w14:textId="744DE05A" w:rsidR="00D74E02" w:rsidRPr="00921236"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sidRPr="00921236">
        <w:rPr>
          <w:rFonts w:ascii="Calibri" w:eastAsia="Times New Roman" w:hAnsi="Calibri" w:cs="Calibri"/>
          <w:color w:val="000000"/>
          <w:sz w:val="24"/>
          <w:szCs w:val="24"/>
          <w:lang w:val="en-GB" w:eastAsia="fr-FR"/>
        </w:rPr>
        <w:t xml:space="preserve">In this context, </w:t>
      </w:r>
      <w:r>
        <w:rPr>
          <w:rFonts w:ascii="Calibri" w:eastAsia="Times New Roman" w:hAnsi="Calibri" w:cs="Calibri"/>
          <w:color w:val="000000"/>
          <w:sz w:val="24"/>
          <w:szCs w:val="24"/>
          <w:lang w:val="en-GB" w:eastAsia="fr-FR"/>
        </w:rPr>
        <w:t>we</w:t>
      </w:r>
      <w:r w:rsidRPr="00921236">
        <w:rPr>
          <w:rFonts w:ascii="Calibri" w:eastAsia="Times New Roman" w:hAnsi="Calibri" w:cs="Calibri"/>
          <w:color w:val="000000"/>
          <w:sz w:val="24"/>
          <w:szCs w:val="24"/>
          <w:lang w:val="en-GB" w:eastAsia="fr-FR"/>
        </w:rPr>
        <w:t xml:space="preserve"> construct a machine learning </w:t>
      </w:r>
      <w:del w:id="398" w:author="Microsoft Office User" w:date="2025-07-15T14:48:00Z" w16du:dateUtc="2025-07-15T12:48:00Z">
        <w:r w:rsidRPr="00921236" w:rsidDel="00AD7C84">
          <w:rPr>
            <w:rFonts w:ascii="Calibri" w:eastAsia="Times New Roman" w:hAnsi="Calibri" w:cs="Calibri"/>
            <w:color w:val="000000"/>
            <w:sz w:val="24"/>
            <w:szCs w:val="24"/>
            <w:lang w:val="en-GB" w:eastAsia="fr-FR"/>
          </w:rPr>
          <w:delText xml:space="preserve">model </w:delText>
        </w:r>
      </w:del>
      <w:ins w:id="399" w:author="Microsoft Office User" w:date="2025-07-15T14:48:00Z" w16du:dateUtc="2025-07-15T12:48:00Z">
        <w:r w:rsidR="00AD7C84">
          <w:rPr>
            <w:rFonts w:ascii="Calibri" w:eastAsia="Times New Roman" w:hAnsi="Calibri" w:cs="Calibri"/>
            <w:color w:val="000000"/>
            <w:sz w:val="24"/>
            <w:szCs w:val="24"/>
            <w:lang w:val="en-GB" w:eastAsia="fr-FR"/>
          </w:rPr>
          <w:t>a</w:t>
        </w:r>
      </w:ins>
      <w:ins w:id="400" w:author="Microsoft Office User" w:date="2025-07-15T14:49:00Z" w16du:dateUtc="2025-07-15T12:49:00Z">
        <w:r w:rsidR="00AD7C84">
          <w:rPr>
            <w:rFonts w:ascii="Calibri" w:eastAsia="Times New Roman" w:hAnsi="Calibri" w:cs="Calibri"/>
            <w:color w:val="000000"/>
            <w:sz w:val="24"/>
            <w:szCs w:val="24"/>
            <w:lang w:val="en-GB" w:eastAsia="fr-FR"/>
          </w:rPr>
          <w:t>lgorithm</w:t>
        </w:r>
      </w:ins>
      <w:ins w:id="401" w:author="Microsoft Office User" w:date="2025-07-15T14:48:00Z" w16du:dateUtc="2025-07-15T12:48:00Z">
        <w:r w:rsidR="00AD7C84" w:rsidRPr="00921236">
          <w:rPr>
            <w:rFonts w:ascii="Calibri" w:eastAsia="Times New Roman" w:hAnsi="Calibri" w:cs="Calibri"/>
            <w:color w:val="000000"/>
            <w:sz w:val="24"/>
            <w:szCs w:val="24"/>
            <w:lang w:val="en-GB" w:eastAsia="fr-FR"/>
          </w:rPr>
          <w:t xml:space="preserve"> </w:t>
        </w:r>
      </w:ins>
      <w:r w:rsidRPr="00921236">
        <w:rPr>
          <w:rFonts w:ascii="Calibri" w:eastAsia="Times New Roman" w:hAnsi="Calibri" w:cs="Calibri"/>
          <w:color w:val="000000"/>
          <w:sz w:val="24"/>
          <w:szCs w:val="24"/>
          <w:lang w:val="en-GB" w:eastAsia="fr-FR"/>
        </w:rPr>
        <w:t xml:space="preserve">integrating the non-redundant information distributed across the different datasets. The strategy we adopt is conceptually inspired by </w:t>
      </w:r>
      <w:ins w:id="402" w:author="Microsoft Office User" w:date="2025-07-15T14:49:00Z" w16du:dateUtc="2025-07-15T12:49:00Z">
        <w:r w:rsidR="00AD7C84">
          <w:rPr>
            <w:rFonts w:ascii="Calibri" w:eastAsia="Times New Roman" w:hAnsi="Calibri" w:cs="Calibri"/>
            <w:color w:val="000000"/>
            <w:sz w:val="24"/>
            <w:szCs w:val="24"/>
            <w:lang w:val="en-GB" w:eastAsia="fr-FR"/>
          </w:rPr>
          <w:t xml:space="preserve">the </w:t>
        </w:r>
      </w:ins>
      <w:r w:rsidRPr="00921236">
        <w:rPr>
          <w:rFonts w:ascii="Calibri" w:eastAsia="Times New Roman" w:hAnsi="Calibri" w:cs="Calibri"/>
          <w:color w:val="000000"/>
          <w:sz w:val="24"/>
          <w:szCs w:val="24"/>
          <w:lang w:val="en-GB" w:eastAsia="fr-FR"/>
        </w:rPr>
        <w:t>gradient boosting algorithm</w:t>
      </w:r>
      <w:del w:id="403" w:author="Microsoft Office User" w:date="2025-07-15T14:49:00Z" w16du:dateUtc="2025-07-15T12:49:00Z">
        <w:r w:rsidRPr="00921236" w:rsidDel="00AD7C84">
          <w:rPr>
            <w:rFonts w:ascii="Calibri" w:eastAsia="Times New Roman" w:hAnsi="Calibri" w:cs="Calibri"/>
            <w:color w:val="000000"/>
            <w:sz w:val="24"/>
            <w:szCs w:val="24"/>
            <w:lang w:val="en-GB" w:eastAsia="fr-FR"/>
          </w:rPr>
          <w:delText>s</w:delText>
        </w:r>
      </w:del>
      <w:r w:rsidRPr="00921236">
        <w:rPr>
          <w:rFonts w:ascii="Calibri" w:eastAsia="Times New Roman" w:hAnsi="Calibri" w:cs="Calibri"/>
          <w:color w:val="000000"/>
          <w:sz w:val="24"/>
          <w:szCs w:val="24"/>
          <w:lang w:val="en-GB" w:eastAsia="fr-FR"/>
        </w:rPr>
        <w:t xml:space="preserve">. In such </w:t>
      </w:r>
      <w:ins w:id="404" w:author="Microsoft Office User" w:date="2025-07-15T14:49:00Z" w16du:dateUtc="2025-07-15T12:49:00Z">
        <w:r w:rsidR="00AD7C84">
          <w:rPr>
            <w:rFonts w:ascii="Calibri" w:eastAsia="Times New Roman" w:hAnsi="Calibri" w:cs="Calibri"/>
            <w:color w:val="000000"/>
            <w:sz w:val="24"/>
            <w:szCs w:val="24"/>
            <w:lang w:val="en-GB" w:eastAsia="fr-FR"/>
          </w:rPr>
          <w:t xml:space="preserve">an </w:t>
        </w:r>
      </w:ins>
      <w:r w:rsidRPr="00921236">
        <w:rPr>
          <w:rFonts w:ascii="Calibri" w:eastAsia="Times New Roman" w:hAnsi="Calibri" w:cs="Calibri"/>
          <w:color w:val="000000"/>
          <w:sz w:val="24"/>
          <w:szCs w:val="24"/>
          <w:lang w:val="en-GB" w:eastAsia="fr-FR"/>
        </w:rPr>
        <w:t>algorithm</w:t>
      </w:r>
      <w:del w:id="405" w:author="Microsoft Office User" w:date="2025-07-15T14:49:00Z" w16du:dateUtc="2025-07-15T12:49:00Z">
        <w:r w:rsidRPr="00921236" w:rsidDel="00AD7C84">
          <w:rPr>
            <w:rFonts w:ascii="Calibri" w:eastAsia="Times New Roman" w:hAnsi="Calibri" w:cs="Calibri"/>
            <w:color w:val="000000"/>
            <w:sz w:val="24"/>
            <w:szCs w:val="24"/>
            <w:lang w:val="en-GB" w:eastAsia="fr-FR"/>
          </w:rPr>
          <w:delText>s</w:delText>
        </w:r>
      </w:del>
      <w:r w:rsidRPr="00921236">
        <w:rPr>
          <w:rFonts w:ascii="Calibri" w:eastAsia="Times New Roman" w:hAnsi="Calibri" w:cs="Calibri"/>
          <w:color w:val="000000"/>
          <w:sz w:val="24"/>
          <w:szCs w:val="24"/>
          <w:lang w:val="en-GB" w:eastAsia="fr-FR"/>
        </w:rPr>
        <w:t xml:space="preserve">, </w:t>
      </w:r>
      <w:ins w:id="406" w:author="Microsoft Office User" w:date="2025-07-15T14:49:00Z" w16du:dateUtc="2025-07-15T12:49:00Z">
        <w:r w:rsidR="00AD7C84">
          <w:rPr>
            <w:rFonts w:ascii="Calibri" w:eastAsia="Times New Roman" w:hAnsi="Calibri" w:cs="Calibri"/>
            <w:color w:val="000000"/>
            <w:sz w:val="24"/>
            <w:szCs w:val="24"/>
            <w:lang w:val="en-GB" w:eastAsia="fr-FR"/>
          </w:rPr>
          <w:t xml:space="preserve">the </w:t>
        </w:r>
      </w:ins>
      <w:r w:rsidRPr="00921236">
        <w:rPr>
          <w:rFonts w:ascii="Calibri" w:eastAsia="Times New Roman" w:hAnsi="Calibri" w:cs="Calibri"/>
          <w:color w:val="000000"/>
          <w:sz w:val="24"/>
          <w:szCs w:val="24"/>
          <w:lang w:val="en-GB" w:eastAsia="fr-FR"/>
        </w:rPr>
        <w:t>model</w:t>
      </w:r>
      <w:del w:id="407" w:author="Microsoft Office User" w:date="2025-07-15T14:49:00Z" w16du:dateUtc="2025-07-15T12:49:00Z">
        <w:r w:rsidRPr="00921236" w:rsidDel="00AD7C84">
          <w:rPr>
            <w:rFonts w:ascii="Calibri" w:eastAsia="Times New Roman" w:hAnsi="Calibri" w:cs="Calibri"/>
            <w:color w:val="000000"/>
            <w:sz w:val="24"/>
            <w:szCs w:val="24"/>
            <w:lang w:val="en-GB" w:eastAsia="fr-FR"/>
          </w:rPr>
          <w:delText>s</w:delText>
        </w:r>
      </w:del>
      <w:r w:rsidRPr="00921236">
        <w:rPr>
          <w:rFonts w:ascii="Calibri" w:eastAsia="Times New Roman" w:hAnsi="Calibri" w:cs="Calibri"/>
          <w:color w:val="000000"/>
          <w:sz w:val="24"/>
          <w:szCs w:val="24"/>
          <w:lang w:val="en-GB" w:eastAsia="fr-FR"/>
        </w:rPr>
        <w:t xml:space="preserve"> </w:t>
      </w:r>
      <w:del w:id="408" w:author="Microsoft Office User" w:date="2025-07-15T14:49:00Z" w16du:dateUtc="2025-07-15T12:49:00Z">
        <w:r w:rsidRPr="00921236" w:rsidDel="00AD7C84">
          <w:rPr>
            <w:rFonts w:ascii="Calibri" w:eastAsia="Times New Roman" w:hAnsi="Calibri" w:cs="Calibri"/>
            <w:color w:val="000000"/>
            <w:sz w:val="24"/>
            <w:szCs w:val="24"/>
            <w:lang w:val="en-GB" w:eastAsia="fr-FR"/>
          </w:rPr>
          <w:delText xml:space="preserve">are </w:delText>
        </w:r>
      </w:del>
      <w:ins w:id="409" w:author="Microsoft Office User" w:date="2025-07-15T14:49:00Z" w16du:dateUtc="2025-07-15T12:49:00Z">
        <w:r w:rsidR="00AD7C84">
          <w:rPr>
            <w:rFonts w:ascii="Calibri" w:eastAsia="Times New Roman" w:hAnsi="Calibri" w:cs="Calibri"/>
            <w:color w:val="000000"/>
            <w:sz w:val="24"/>
            <w:szCs w:val="24"/>
            <w:lang w:val="en-GB" w:eastAsia="fr-FR"/>
          </w:rPr>
          <w:t>is</w:t>
        </w:r>
        <w:r w:rsidR="00AD7C84" w:rsidRPr="00921236">
          <w:rPr>
            <w:rFonts w:ascii="Calibri" w:eastAsia="Times New Roman" w:hAnsi="Calibri" w:cs="Calibri"/>
            <w:color w:val="000000"/>
            <w:sz w:val="24"/>
            <w:szCs w:val="24"/>
            <w:lang w:val="en-GB" w:eastAsia="fr-FR"/>
          </w:rPr>
          <w:t xml:space="preserve"> </w:t>
        </w:r>
      </w:ins>
      <w:r w:rsidRPr="00921236">
        <w:rPr>
          <w:rFonts w:ascii="Calibri" w:eastAsia="Times New Roman" w:hAnsi="Calibri" w:cs="Calibri"/>
          <w:color w:val="000000"/>
          <w:sz w:val="24"/>
          <w:szCs w:val="24"/>
          <w:lang w:val="en-GB" w:eastAsia="fr-FR"/>
        </w:rPr>
        <w:t>trained sequentially, with each subsequent model aiming to predict the residuals of the previous one. Residuals here refer to the portion of variance in the target variable not explained by the prior model. Thus, if each dataset contributes unique information, the sequential models can incrementally improve prediction performance by capturing previously unexplained variance.</w:t>
      </w:r>
    </w:p>
    <w:p w14:paraId="2AC76253" w14:textId="462846DB" w:rsidR="00D74E02" w:rsidDel="00AD7C84" w:rsidRDefault="00D74E02" w:rsidP="00D74E02">
      <w:pPr>
        <w:suppressAutoHyphens w:val="0"/>
        <w:spacing w:before="100" w:beforeAutospacing="1" w:after="100" w:afterAutospacing="1" w:line="360" w:lineRule="auto"/>
        <w:jc w:val="both"/>
        <w:rPr>
          <w:del w:id="410" w:author="Microsoft Office User" w:date="2025-07-15T14:50:00Z" w16du:dateUtc="2025-07-15T12:50:00Z"/>
          <w:rFonts w:ascii="Calibri" w:eastAsia="Times New Roman" w:hAnsi="Calibri" w:cs="Calibri"/>
          <w:color w:val="000000"/>
          <w:sz w:val="24"/>
          <w:szCs w:val="24"/>
          <w:lang w:val="en-GB" w:eastAsia="fr-FR"/>
        </w:rPr>
      </w:pPr>
      <w:r w:rsidRPr="00921236">
        <w:rPr>
          <w:rFonts w:ascii="Calibri" w:eastAsia="Times New Roman" w:hAnsi="Calibri" w:cs="Calibri"/>
          <w:color w:val="000000"/>
          <w:sz w:val="24"/>
          <w:szCs w:val="24"/>
          <w:lang w:val="en-GB" w:eastAsia="fr-FR"/>
        </w:rPr>
        <w:lastRenderedPageBreak/>
        <w:t xml:space="preserve">We demonstrate residual-based modelling strategy </w:t>
      </w:r>
      <w:r>
        <w:rPr>
          <w:rFonts w:ascii="Calibri" w:eastAsia="Times New Roman" w:hAnsi="Calibri" w:cs="Calibri"/>
          <w:color w:val="000000"/>
          <w:sz w:val="24"/>
          <w:szCs w:val="24"/>
          <w:lang w:val="en-GB" w:eastAsia="fr-FR"/>
        </w:rPr>
        <w:t>presents higher predictive</w:t>
      </w:r>
      <w:r w:rsidRPr="00921236">
        <w:rPr>
          <w:rFonts w:ascii="Calibri" w:eastAsia="Times New Roman" w:hAnsi="Calibri" w:cs="Calibri"/>
          <w:color w:val="000000"/>
          <w:sz w:val="24"/>
          <w:szCs w:val="24"/>
          <w:lang w:val="en-GB" w:eastAsia="fr-FR"/>
        </w:rPr>
        <w:t xml:space="preserve"> performance </w:t>
      </w:r>
      <w:r>
        <w:rPr>
          <w:rFonts w:ascii="Calibri" w:eastAsia="Times New Roman" w:hAnsi="Calibri" w:cs="Calibri"/>
          <w:color w:val="000000"/>
          <w:sz w:val="24"/>
          <w:szCs w:val="24"/>
          <w:lang w:val="en-GB" w:eastAsia="fr-FR"/>
        </w:rPr>
        <w:t>for</w:t>
      </w:r>
      <w:r w:rsidRPr="00921236">
        <w:rPr>
          <w:rFonts w:ascii="Calibri" w:eastAsia="Times New Roman" w:hAnsi="Calibri" w:cs="Calibri"/>
          <w:color w:val="000000"/>
          <w:sz w:val="24"/>
          <w:szCs w:val="24"/>
          <w:lang w:val="en-GB" w:eastAsia="fr-FR"/>
        </w:rPr>
        <w:t xml:space="preserve"> hepatic steatosis</w:t>
      </w:r>
      <w:r>
        <w:rPr>
          <w:rFonts w:ascii="Calibri" w:eastAsia="Times New Roman" w:hAnsi="Calibri" w:cs="Calibri"/>
          <w:color w:val="000000"/>
          <w:sz w:val="24"/>
          <w:szCs w:val="24"/>
          <w:lang w:val="en-GB" w:eastAsia="fr-FR"/>
        </w:rPr>
        <w:t xml:space="preserve"> than the model fitted only on </w:t>
      </w:r>
      <w:del w:id="411" w:author="Microsoft Office User" w:date="2025-07-15T14:49:00Z" w16du:dateUtc="2025-07-15T12:49:00Z">
        <w:r w:rsidRPr="00921236" w:rsidDel="00AD7C84">
          <w:rPr>
            <w:rFonts w:ascii="Calibri" w:eastAsia="Times New Roman" w:hAnsi="Calibri" w:cs="Calibri"/>
            <w:color w:val="000000"/>
            <w:sz w:val="24"/>
            <w:szCs w:val="24"/>
            <w:lang w:val="en-GB" w:eastAsia="fr-FR"/>
          </w:rPr>
          <w:delText>blood</w:delText>
        </w:r>
      </w:del>
      <w:ins w:id="412" w:author="Microsoft Office User" w:date="2025-07-15T14:49:00Z" w16du:dateUtc="2025-07-15T12:49:00Z">
        <w:r w:rsidR="00AD7C84">
          <w:rPr>
            <w:rFonts w:ascii="Calibri" w:eastAsia="Times New Roman" w:hAnsi="Calibri" w:cs="Calibri"/>
            <w:color w:val="000000"/>
            <w:sz w:val="24"/>
            <w:szCs w:val="24"/>
            <w:lang w:val="en-GB" w:eastAsia="fr-FR"/>
          </w:rPr>
          <w:t>serum</w:t>
        </w:r>
      </w:ins>
      <w:r w:rsidRPr="00921236">
        <w:rPr>
          <w:rFonts w:ascii="Calibri" w:eastAsia="Times New Roman" w:hAnsi="Calibri" w:cs="Calibri"/>
          <w:color w:val="000000"/>
          <w:sz w:val="24"/>
          <w:szCs w:val="24"/>
          <w:lang w:val="en-GB" w:eastAsia="fr-FR"/>
        </w:rPr>
        <w:t>-derived markers</w:t>
      </w:r>
      <w:r>
        <w:rPr>
          <w:rFonts w:ascii="Calibri" w:eastAsia="Times New Roman" w:hAnsi="Calibri" w:cs="Calibri"/>
          <w:color w:val="000000"/>
          <w:sz w:val="24"/>
          <w:szCs w:val="24"/>
          <w:lang w:val="en-GB" w:eastAsia="fr-FR"/>
        </w:rPr>
        <w:t xml:space="preserve"> (Figure </w:t>
      </w:r>
      <w:ins w:id="413" w:author="Microsoft Office User" w:date="2025-07-15T14:50:00Z" w16du:dateUtc="2025-07-15T12:50:00Z">
        <w:r w:rsidR="00AD7C84">
          <w:rPr>
            <w:rFonts w:ascii="Calibri" w:eastAsia="Times New Roman" w:hAnsi="Calibri" w:cs="Calibri"/>
            <w:color w:val="000000"/>
            <w:sz w:val="24"/>
            <w:szCs w:val="24"/>
            <w:lang w:val="en-GB" w:eastAsia="fr-FR"/>
          </w:rPr>
          <w:t>4</w:t>
        </w:r>
      </w:ins>
      <w:del w:id="414" w:author="Microsoft Office User" w:date="2025-07-15T14:50:00Z" w16du:dateUtc="2025-07-15T12:50:00Z">
        <w:r w:rsidDel="00AD7C84">
          <w:rPr>
            <w:rFonts w:ascii="Calibri" w:eastAsia="Times New Roman" w:hAnsi="Calibri" w:cs="Calibri"/>
            <w:color w:val="000000"/>
            <w:sz w:val="24"/>
            <w:szCs w:val="24"/>
            <w:lang w:val="en-GB" w:eastAsia="fr-FR"/>
          </w:rPr>
          <w:delText>2</w:delText>
        </w:r>
      </w:del>
      <w:r>
        <w:rPr>
          <w:rFonts w:ascii="Calibri" w:eastAsia="Times New Roman" w:hAnsi="Calibri" w:cs="Calibri"/>
          <w:color w:val="000000"/>
          <w:sz w:val="24"/>
          <w:szCs w:val="24"/>
          <w:lang w:val="en-GB" w:eastAsia="fr-FR"/>
        </w:rPr>
        <w:t>C)</w:t>
      </w:r>
      <w:r w:rsidRPr="00921236">
        <w:rPr>
          <w:rFonts w:ascii="Calibri" w:eastAsia="Times New Roman" w:hAnsi="Calibri" w:cs="Calibri"/>
          <w:color w:val="000000"/>
          <w:sz w:val="24"/>
          <w:szCs w:val="24"/>
          <w:lang w:val="en-GB" w:eastAsia="fr-FR"/>
        </w:rPr>
        <w:t>.</w:t>
      </w:r>
      <w:del w:id="415" w:author="Microsoft Office User" w:date="2025-07-15T14:50:00Z" w16du:dateUtc="2025-07-15T12:50:00Z">
        <w:r w:rsidRPr="00921236" w:rsidDel="00AD7C84">
          <w:rPr>
            <w:rFonts w:ascii="Calibri" w:eastAsia="Times New Roman" w:hAnsi="Calibri" w:cs="Calibri"/>
            <w:color w:val="000000"/>
            <w:sz w:val="24"/>
            <w:szCs w:val="24"/>
            <w:lang w:val="en-GB" w:eastAsia="fr-FR"/>
          </w:rPr>
          <w:delText xml:space="preserve"> Furthermore, we show that standard gradient boosting algorithms</w:delText>
        </w:r>
        <w:r w:rsidDel="00AD7C84">
          <w:rPr>
            <w:rFonts w:ascii="Calibri" w:eastAsia="Times New Roman" w:hAnsi="Calibri" w:cs="Calibri"/>
            <w:color w:val="000000"/>
            <w:sz w:val="24"/>
            <w:szCs w:val="24"/>
            <w:lang w:val="en-GB" w:eastAsia="fr-FR"/>
          </w:rPr>
          <w:delText xml:space="preserve"> </w:delText>
        </w:r>
        <w:r w:rsidRPr="00921236" w:rsidDel="00AD7C84">
          <w:rPr>
            <w:rFonts w:ascii="Calibri" w:eastAsia="Times New Roman" w:hAnsi="Calibri" w:cs="Calibri"/>
            <w:color w:val="000000"/>
            <w:sz w:val="24"/>
            <w:szCs w:val="24"/>
            <w:lang w:val="en-GB" w:eastAsia="fr-FR"/>
          </w:rPr>
          <w:delText>do not outperform the custom strategy developed in this study</w:delText>
        </w:r>
        <w:r w:rsidDel="00AD7C84">
          <w:rPr>
            <w:rFonts w:ascii="Calibri" w:eastAsia="Times New Roman" w:hAnsi="Calibri" w:cs="Calibri"/>
            <w:color w:val="000000"/>
            <w:sz w:val="24"/>
            <w:szCs w:val="24"/>
            <w:lang w:val="en-GB" w:eastAsia="fr-FR"/>
          </w:rPr>
          <w:delText xml:space="preserve"> (Figure 2C)</w:delText>
        </w:r>
        <w:r w:rsidRPr="00921236" w:rsidDel="00AD7C84">
          <w:rPr>
            <w:rFonts w:ascii="Calibri" w:eastAsia="Times New Roman" w:hAnsi="Calibri" w:cs="Calibri"/>
            <w:color w:val="000000"/>
            <w:sz w:val="24"/>
            <w:szCs w:val="24"/>
            <w:lang w:val="en-GB" w:eastAsia="fr-FR"/>
          </w:rPr>
          <w:delText>.</w:delText>
        </w:r>
        <w:r w:rsidDel="00AD7C84">
          <w:rPr>
            <w:rFonts w:ascii="Calibri" w:eastAsia="Times New Roman" w:hAnsi="Calibri" w:cs="Calibri"/>
            <w:color w:val="000000"/>
            <w:sz w:val="24"/>
            <w:szCs w:val="24"/>
            <w:lang w:val="en-GB" w:eastAsia="fr-FR"/>
          </w:rPr>
          <w:delText xml:space="preserve"> </w:delText>
        </w:r>
      </w:del>
      <w:ins w:id="416" w:author="Microsoft Office User" w:date="2025-07-15T14:50:00Z" w16du:dateUtc="2025-07-15T12:50:00Z">
        <w:r w:rsidR="00AD7C84">
          <w:rPr>
            <w:rFonts w:ascii="Calibri" w:eastAsia="Times New Roman" w:hAnsi="Calibri" w:cs="Calibri"/>
            <w:color w:val="000000"/>
            <w:sz w:val="24"/>
            <w:szCs w:val="24"/>
            <w:lang w:val="en-GB" w:eastAsia="fr-FR"/>
          </w:rPr>
          <w:t xml:space="preserve"> </w:t>
        </w:r>
        <w:r w:rsidR="00AD7C84" w:rsidRPr="00AD7C84">
          <w:rPr>
            <w:rFonts w:ascii="Calibri" w:eastAsia="Times New Roman" w:hAnsi="Calibri" w:cs="Calibri"/>
            <w:color w:val="000000"/>
            <w:sz w:val="24"/>
            <w:szCs w:val="24"/>
            <w:highlight w:val="yellow"/>
            <w:lang w:val="en-GB" w:eastAsia="fr-FR"/>
            <w:rPrChange w:id="417" w:author="Microsoft Office User" w:date="2025-07-15T14:51:00Z" w16du:dateUtc="2025-07-15T12:51:00Z">
              <w:rPr>
                <w:rFonts w:ascii="Calibri" w:eastAsia="Times New Roman" w:hAnsi="Calibri" w:cs="Calibri"/>
                <w:color w:val="000000"/>
                <w:sz w:val="24"/>
                <w:szCs w:val="24"/>
                <w:lang w:val="en-GB" w:eastAsia="fr-FR"/>
              </w:rPr>
            </w:rPrChange>
          </w:rPr>
          <w:t xml:space="preserve">Parler de </w:t>
        </w:r>
        <w:proofErr w:type="spellStart"/>
        <w:r w:rsidR="00AD7C84" w:rsidRPr="00AD7C84">
          <w:rPr>
            <w:rFonts w:ascii="Calibri" w:eastAsia="Times New Roman" w:hAnsi="Calibri" w:cs="Calibri"/>
            <w:color w:val="000000"/>
            <w:sz w:val="24"/>
            <w:szCs w:val="24"/>
            <w:highlight w:val="yellow"/>
            <w:lang w:val="en-GB" w:eastAsia="fr-FR"/>
            <w:rPrChange w:id="418" w:author="Microsoft Office User" w:date="2025-07-15T14:51:00Z" w16du:dateUtc="2025-07-15T12:51:00Z">
              <w:rPr>
                <w:rFonts w:ascii="Calibri" w:eastAsia="Times New Roman" w:hAnsi="Calibri" w:cs="Calibri"/>
                <w:color w:val="000000"/>
                <w:sz w:val="24"/>
                <w:szCs w:val="24"/>
                <w:lang w:val="en-GB" w:eastAsia="fr-FR"/>
              </w:rPr>
            </w:rPrChange>
          </w:rPr>
          <w:t>l’ordre</w:t>
        </w:r>
        <w:proofErr w:type="spellEnd"/>
        <w:r w:rsidR="00AD7C84" w:rsidRPr="00AD7C84">
          <w:rPr>
            <w:rFonts w:ascii="Calibri" w:eastAsia="Times New Roman" w:hAnsi="Calibri" w:cs="Calibri"/>
            <w:color w:val="000000"/>
            <w:sz w:val="24"/>
            <w:szCs w:val="24"/>
            <w:highlight w:val="yellow"/>
            <w:lang w:val="en-GB" w:eastAsia="fr-FR"/>
            <w:rPrChange w:id="419" w:author="Microsoft Office User" w:date="2025-07-15T14:51:00Z" w16du:dateUtc="2025-07-15T12:51:00Z">
              <w:rPr>
                <w:rFonts w:ascii="Calibri" w:eastAsia="Times New Roman" w:hAnsi="Calibri" w:cs="Calibri"/>
                <w:color w:val="000000"/>
                <w:sz w:val="24"/>
                <w:szCs w:val="24"/>
                <w:lang w:val="en-GB" w:eastAsia="fr-FR"/>
              </w:rPr>
            </w:rPrChange>
          </w:rPr>
          <w:t xml:space="preserve"> sequential des types de</w:t>
        </w:r>
      </w:ins>
      <w:ins w:id="420" w:author="Microsoft Office User" w:date="2025-07-15T14:51:00Z" w16du:dateUtc="2025-07-15T12:51:00Z">
        <w:r w:rsidR="00AD7C84" w:rsidRPr="00AD7C84">
          <w:rPr>
            <w:rFonts w:ascii="Calibri" w:eastAsia="Times New Roman" w:hAnsi="Calibri" w:cs="Calibri"/>
            <w:color w:val="000000"/>
            <w:sz w:val="24"/>
            <w:szCs w:val="24"/>
            <w:highlight w:val="yellow"/>
            <w:lang w:val="en-GB" w:eastAsia="fr-FR"/>
            <w:rPrChange w:id="421" w:author="Microsoft Office User" w:date="2025-07-15T14:51:00Z" w16du:dateUtc="2025-07-15T12:51:00Z">
              <w:rPr>
                <w:rFonts w:ascii="Calibri" w:eastAsia="Times New Roman" w:hAnsi="Calibri" w:cs="Calibri"/>
                <w:color w:val="000000"/>
                <w:sz w:val="24"/>
                <w:szCs w:val="24"/>
                <w:lang w:val="en-GB" w:eastAsia="fr-FR"/>
              </w:rPr>
            </w:rPrChange>
          </w:rPr>
          <w:t xml:space="preserve"> données</w:t>
        </w:r>
        <w:r w:rsidR="00AD7C84">
          <w:rPr>
            <w:rFonts w:ascii="Calibri" w:eastAsia="Times New Roman" w:hAnsi="Calibri" w:cs="Calibri"/>
            <w:color w:val="000000"/>
            <w:sz w:val="24"/>
            <w:szCs w:val="24"/>
            <w:lang w:val="en-GB" w:eastAsia="fr-FR"/>
          </w:rPr>
          <w:t>.</w:t>
        </w:r>
      </w:ins>
    </w:p>
    <w:p w14:paraId="593EA32A" w14:textId="77777777" w:rsidR="00AD7C84" w:rsidRDefault="00AD7C84" w:rsidP="00D74E02">
      <w:pPr>
        <w:suppressAutoHyphens w:val="0"/>
        <w:spacing w:before="100" w:beforeAutospacing="1" w:after="100" w:afterAutospacing="1" w:line="360" w:lineRule="auto"/>
        <w:jc w:val="both"/>
        <w:rPr>
          <w:ins w:id="422" w:author="Microsoft Office User" w:date="2025-07-15T14:50:00Z" w16du:dateUtc="2025-07-15T12:50:00Z"/>
          <w:rFonts w:ascii="Calibri" w:eastAsia="Times New Roman" w:hAnsi="Calibri" w:cs="Calibri"/>
          <w:color w:val="000000"/>
          <w:sz w:val="24"/>
          <w:szCs w:val="24"/>
          <w:lang w:val="en-GB" w:eastAsia="fr-FR"/>
        </w:rPr>
      </w:pPr>
    </w:p>
    <w:p w14:paraId="3E13D681" w14:textId="77777777" w:rsidR="00D74E02" w:rsidRPr="00921236" w:rsidRDefault="00D74E02" w:rsidP="00D74E02">
      <w:pPr>
        <w:suppressAutoHyphens w:val="0"/>
        <w:spacing w:before="100" w:beforeAutospacing="1" w:after="100" w:afterAutospacing="1" w:line="360" w:lineRule="auto"/>
        <w:jc w:val="both"/>
        <w:rPr>
          <w:rFonts w:ascii="Calibri" w:eastAsia="Times New Roman" w:hAnsi="Calibri" w:cs="Calibri"/>
          <w:color w:val="000000"/>
          <w:sz w:val="24"/>
          <w:szCs w:val="24"/>
          <w:lang w:val="en-GB" w:eastAsia="fr-FR"/>
        </w:rPr>
      </w:pPr>
      <w:r>
        <w:rPr>
          <w:rFonts w:ascii="Calibri" w:eastAsia="Times New Roman" w:hAnsi="Calibri" w:cs="Calibri"/>
          <w:color w:val="000000"/>
          <w:sz w:val="24"/>
          <w:szCs w:val="24"/>
          <w:lang w:val="en-GB" w:eastAsia="fr-FR"/>
        </w:rPr>
        <w:t xml:space="preserve">The </w:t>
      </w:r>
      <w:r w:rsidRPr="0071584B">
        <w:rPr>
          <w:rFonts w:ascii="Calibri" w:eastAsia="Times New Roman" w:hAnsi="Calibri" w:cs="Calibri"/>
          <w:color w:val="000000"/>
          <w:sz w:val="24"/>
          <w:szCs w:val="24"/>
          <w:lang w:val="en-GB" w:eastAsia="fr-FR"/>
        </w:rPr>
        <w:t xml:space="preserve">importance of the variables from the aggregated models also gives </w:t>
      </w:r>
      <w:r w:rsidRPr="0071584B">
        <w:rPr>
          <w:rFonts w:ascii="Calibri" w:hAnsi="Calibri" w:cs="Calibri"/>
          <w:sz w:val="24"/>
          <w:szCs w:val="24"/>
          <w:lang w:val="en-GB"/>
        </w:rPr>
        <w:t>an overview of the severity of the lipid accumulation</w:t>
      </w:r>
      <w:r w:rsidRPr="0071584B">
        <w:rPr>
          <w:rFonts w:ascii="Calibri" w:eastAsia="Times New Roman" w:hAnsi="Calibri" w:cs="Calibri"/>
          <w:color w:val="000000"/>
          <w:sz w:val="24"/>
          <w:szCs w:val="24"/>
          <w:lang w:val="en-GB" w:eastAsia="fr-FR"/>
        </w:rPr>
        <w:t xml:space="preserve"> </w:t>
      </w:r>
      <w:r>
        <w:rPr>
          <w:rFonts w:ascii="Calibri" w:eastAsia="Times New Roman" w:hAnsi="Calibri" w:cs="Calibri"/>
          <w:color w:val="000000"/>
          <w:sz w:val="24"/>
          <w:szCs w:val="24"/>
          <w:lang w:val="en-GB" w:eastAsia="fr-FR"/>
        </w:rPr>
        <w:t>(</w:t>
      </w:r>
      <w:r w:rsidRPr="0071584B">
        <w:rPr>
          <w:rFonts w:ascii="Calibri" w:eastAsia="Times New Roman" w:hAnsi="Calibri" w:cs="Calibri"/>
          <w:color w:val="000000"/>
          <w:sz w:val="24"/>
          <w:szCs w:val="24"/>
          <w:lang w:val="en-GB" w:eastAsia="fr-FR"/>
        </w:rPr>
        <w:t>Table 1</w:t>
      </w:r>
      <w:r>
        <w:rPr>
          <w:rFonts w:ascii="Calibri" w:eastAsia="Times New Roman" w:hAnsi="Calibri" w:cs="Calibri"/>
          <w:color w:val="000000"/>
          <w:sz w:val="24"/>
          <w:szCs w:val="24"/>
          <w:lang w:val="en-GB" w:eastAsia="fr-FR"/>
        </w:rPr>
        <w:t>)</w:t>
      </w:r>
      <w:r w:rsidRPr="0071584B">
        <w:rPr>
          <w:rFonts w:ascii="Calibri" w:eastAsia="Times New Roman" w:hAnsi="Calibri" w:cs="Calibri"/>
          <w:color w:val="000000"/>
          <w:sz w:val="24"/>
          <w:szCs w:val="24"/>
          <w:lang w:val="en-GB" w:eastAsia="fr-FR"/>
        </w:rPr>
        <w:t>.</w:t>
      </w:r>
    </w:p>
    <w:p w14:paraId="1A18F03A" w14:textId="77777777" w:rsidR="00D74E02" w:rsidRPr="00410A69" w:rsidRDefault="00D74E02">
      <w:pPr>
        <w:suppressAutoHyphens w:val="0"/>
        <w:spacing w:after="0" w:line="240" w:lineRule="auto"/>
        <w:rPr>
          <w:lang w:val="en-US"/>
          <w:rPrChange w:id="423" w:author="Correcteur" w:date="2025-06-26T15:24:00Z">
            <w:rPr/>
          </w:rPrChange>
        </w:rPr>
      </w:pPr>
      <w:r w:rsidRPr="00410A69">
        <w:rPr>
          <w:lang w:val="en-US"/>
          <w:rPrChange w:id="424" w:author="Correcteur" w:date="2025-06-26T15:24:00Z">
            <w:rPr/>
          </w:rPrChange>
        </w:rPr>
        <w:br w:type="page"/>
      </w:r>
    </w:p>
    <w:p w14:paraId="49C4A0FC" w14:textId="148540EF" w:rsidR="009E31E3" w:rsidDel="00B3468B" w:rsidRDefault="009E31E3" w:rsidP="00D74E02">
      <w:pPr>
        <w:spacing w:line="360" w:lineRule="auto"/>
        <w:jc w:val="both"/>
        <w:rPr>
          <w:del w:id="425" w:author="Microsoft Office User" w:date="2025-07-10T11:39:00Z" w16du:dateUtc="2025-07-10T09:39:00Z"/>
          <w:rStyle w:val="lev"/>
          <w:rFonts w:ascii="Calibri" w:hAnsi="Calibri" w:cs="Calibri"/>
          <w:color w:val="000000"/>
          <w:sz w:val="24"/>
          <w:szCs w:val="24"/>
          <w:lang w:val="en-GB"/>
        </w:rPr>
      </w:pPr>
      <w:del w:id="426" w:author="Microsoft Office User" w:date="2025-07-10T11:39:00Z" w16du:dateUtc="2025-07-10T09:39:00Z">
        <w:r w:rsidDel="00B3468B">
          <w:rPr>
            <w:rFonts w:ascii="Calibri" w:hAnsi="Calibri" w:cs="Calibri"/>
            <w:b/>
            <w:bCs/>
            <w:noProof/>
            <w:color w:val="000000"/>
            <w:sz w:val="24"/>
            <w:szCs w:val="24"/>
            <w:lang w:val="en-GB"/>
            <w14:ligatures w14:val="standardContextual"/>
          </w:rPr>
          <w:lastRenderedPageBreak/>
          <w:drawing>
            <wp:anchor distT="0" distB="0" distL="114300" distR="114300" simplePos="0" relativeHeight="251660288" behindDoc="0" locked="0" layoutInCell="1" allowOverlap="1" wp14:anchorId="436A2F4A" wp14:editId="5718C460">
              <wp:simplePos x="0" y="0"/>
              <wp:positionH relativeFrom="column">
                <wp:posOffset>-753745</wp:posOffset>
              </wp:positionH>
              <wp:positionV relativeFrom="paragraph">
                <wp:posOffset>0</wp:posOffset>
              </wp:positionV>
              <wp:extent cx="7278370" cy="3850640"/>
              <wp:effectExtent l="0" t="0" r="0" b="0"/>
              <wp:wrapTopAndBottom/>
              <wp:docPr id="4870444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44437" name="Image 487044437"/>
                      <pic:cNvPicPr/>
                    </pic:nvPicPr>
                    <pic:blipFill>
                      <a:blip r:embed="rId12"/>
                      <a:stretch>
                        <a:fillRect/>
                      </a:stretch>
                    </pic:blipFill>
                    <pic:spPr>
                      <a:xfrm>
                        <a:off x="0" y="0"/>
                        <a:ext cx="7278370" cy="3850640"/>
                      </a:xfrm>
                      <a:prstGeom prst="rect">
                        <a:avLst/>
                      </a:prstGeom>
                    </pic:spPr>
                  </pic:pic>
                </a:graphicData>
              </a:graphic>
              <wp14:sizeRelH relativeFrom="page">
                <wp14:pctWidth>0</wp14:pctWidth>
              </wp14:sizeRelH>
              <wp14:sizeRelV relativeFrom="page">
                <wp14:pctHeight>0</wp14:pctHeight>
              </wp14:sizeRelV>
            </wp:anchor>
          </w:drawing>
        </w:r>
      </w:del>
    </w:p>
    <w:p w14:paraId="1760BB11" w14:textId="62585ACD" w:rsidR="00D74E02" w:rsidRPr="00D74E02" w:rsidRDefault="00D74E02" w:rsidP="00D74E02">
      <w:pPr>
        <w:spacing w:line="360" w:lineRule="auto"/>
        <w:jc w:val="both"/>
        <w:rPr>
          <w:rFonts w:ascii="Calibri" w:hAnsi="Calibri" w:cs="Calibri"/>
          <w:sz w:val="24"/>
          <w:szCs w:val="24"/>
          <w:lang w:val="en-GB"/>
        </w:rPr>
      </w:pPr>
      <w:r w:rsidRPr="00D74E02">
        <w:rPr>
          <w:rStyle w:val="lev"/>
          <w:rFonts w:ascii="Calibri" w:hAnsi="Calibri" w:cs="Calibri"/>
          <w:color w:val="000000"/>
          <w:sz w:val="24"/>
          <w:szCs w:val="24"/>
          <w:lang w:val="en-GB"/>
        </w:rPr>
        <w:t>Figure 1. A multimodal approach is essential to fully capture the information contained in the dataset.</w:t>
      </w:r>
      <w:r w:rsidRPr="00D74E02">
        <w:rPr>
          <w:rFonts w:ascii="Calibri" w:hAnsi="Calibri" w:cs="Calibri"/>
          <w:color w:val="000000"/>
          <w:sz w:val="24"/>
          <w:szCs w:val="24"/>
          <w:lang w:val="en-GB"/>
        </w:rPr>
        <w:t xml:space="preserve"> </w:t>
      </w:r>
      <w:r w:rsidRPr="00D74E02">
        <w:rPr>
          <w:rStyle w:val="lev"/>
          <w:rFonts w:ascii="Calibri" w:hAnsi="Calibri" w:cs="Calibri"/>
          <w:color w:val="000000"/>
          <w:sz w:val="24"/>
          <w:szCs w:val="24"/>
          <w:lang w:val="en-GB"/>
        </w:rPr>
        <w:t>(A)</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 xml:space="preserve">Experimental design of the study. One hundred mice are assigned to either a control diet or a high-fat, high-carbohydrate (HFHC) diet. In addition, they receive either dextran or iron-dextran injections, the latter inducing hepatic iron overload. Multiple analyses are conducted on liver tissue, alongside datasets derived from blood-based analyses. </w:t>
      </w:r>
      <w:ins w:id="427" w:author="Microsoft Office User" w:date="2025-07-10T11:40:00Z" w16du:dateUtc="2025-07-10T09:40:00Z">
        <w:r w:rsidR="00B3468B">
          <w:rPr>
            <w:rFonts w:ascii="Calibri" w:hAnsi="Calibri" w:cs="Calibri"/>
            <w:color w:val="000000"/>
            <w:sz w:val="24"/>
            <w:szCs w:val="24"/>
            <w:lang w:val="en-GB"/>
          </w:rPr>
          <w:t xml:space="preserve">The goal of this study is to predict steatohepatitis. </w:t>
        </w:r>
      </w:ins>
      <w:r w:rsidRPr="00D74E02">
        <w:rPr>
          <w:rStyle w:val="lev"/>
          <w:rFonts w:ascii="Calibri" w:hAnsi="Calibri" w:cs="Calibri"/>
          <w:color w:val="000000"/>
          <w:sz w:val="24"/>
          <w:szCs w:val="24"/>
          <w:lang w:val="en-GB"/>
        </w:rPr>
        <w:t>(B)</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 xml:space="preserve">Relationship </w:t>
      </w:r>
      <w:del w:id="428" w:author="Microsoft Office User" w:date="2025-07-10T11:41:00Z" w16du:dateUtc="2025-07-10T09:41:00Z">
        <w:r w:rsidRPr="00D74E02" w:rsidDel="00B3468B">
          <w:rPr>
            <w:rFonts w:ascii="Calibri" w:hAnsi="Calibri" w:cs="Calibri"/>
            <w:color w:val="000000"/>
            <w:sz w:val="24"/>
            <w:szCs w:val="24"/>
            <w:lang w:val="en-GB"/>
          </w:rPr>
          <w:delText>between the</w:delText>
        </w:r>
      </w:del>
      <w:del w:id="429" w:author="Microsoft Office User" w:date="2025-07-10T11:40:00Z" w16du:dateUtc="2025-07-10T09:40:00Z">
        <w:r w:rsidRPr="00D74E02" w:rsidDel="00B3468B">
          <w:rPr>
            <w:rFonts w:ascii="Calibri" w:hAnsi="Calibri" w:cs="Calibri"/>
            <w:color w:val="000000"/>
            <w:sz w:val="24"/>
            <w:szCs w:val="24"/>
            <w:lang w:val="en-GB"/>
          </w:rPr>
          <w:delText xml:space="preserve"> </w:delText>
        </w:r>
      </w:del>
      <w:ins w:id="430" w:author="Microsoft Office User" w:date="2025-07-10T11:41:00Z" w16du:dateUtc="2025-07-10T09:41:00Z">
        <w:r w:rsidR="00B3468B">
          <w:rPr>
            <w:rFonts w:ascii="Calibri" w:hAnsi="Calibri" w:cs="Calibri"/>
            <w:color w:val="000000"/>
            <w:sz w:val="24"/>
            <w:szCs w:val="24"/>
            <w:lang w:val="en-GB"/>
          </w:rPr>
          <w:t>between the molecular and cellular biological indicators of</w:t>
        </w:r>
        <w:r w:rsidR="00B3468B" w:rsidRPr="00D74E02">
          <w:rPr>
            <w:rFonts w:ascii="Calibri" w:hAnsi="Calibri" w:cs="Calibri"/>
            <w:color w:val="000000"/>
            <w:sz w:val="24"/>
            <w:szCs w:val="24"/>
            <w:lang w:val="en-GB"/>
          </w:rPr>
          <w:t xml:space="preserve"> </w:t>
        </w:r>
        <w:r w:rsidR="00B3468B">
          <w:rPr>
            <w:rFonts w:ascii="Calibri" w:hAnsi="Calibri" w:cs="Calibri"/>
            <w:color w:val="000000"/>
            <w:sz w:val="24"/>
            <w:szCs w:val="24"/>
            <w:lang w:val="en-GB"/>
          </w:rPr>
          <w:t>steatohepatitis</w:t>
        </w:r>
      </w:ins>
      <w:del w:id="431" w:author="Microsoft Office User" w:date="2025-07-10T11:40:00Z" w16du:dateUtc="2025-07-10T09:40:00Z">
        <w:r w:rsidRPr="00D74E02" w:rsidDel="00B3468B">
          <w:rPr>
            <w:rFonts w:ascii="Calibri" w:hAnsi="Calibri" w:cs="Calibri"/>
            <w:color w:val="000000"/>
            <w:sz w:val="24"/>
            <w:szCs w:val="24"/>
            <w:lang w:val="en-GB"/>
          </w:rPr>
          <w:delText>gold-standard histological assessment of steatosis and the biochemical quantification of hepatic triglyceride content</w:delText>
        </w:r>
      </w:del>
      <w:r w:rsidRPr="00D74E02">
        <w:rPr>
          <w:rFonts w:ascii="Calibri" w:hAnsi="Calibri" w:cs="Calibri"/>
          <w:color w:val="000000"/>
          <w:sz w:val="24"/>
          <w:szCs w:val="24"/>
          <w:lang w:val="en-GB"/>
        </w:rPr>
        <w:t xml:space="preserve">. </w:t>
      </w:r>
      <w:ins w:id="432" w:author="Microsoft Office User" w:date="2025-07-10T11:41:00Z" w16du:dateUtc="2025-07-10T09:41:00Z">
        <w:r w:rsidR="00B3468B" w:rsidRPr="00D74E02">
          <w:rPr>
            <w:rStyle w:val="lev"/>
            <w:rFonts w:ascii="Calibri" w:hAnsi="Calibri" w:cs="Calibri"/>
            <w:color w:val="000000"/>
            <w:sz w:val="24"/>
            <w:szCs w:val="24"/>
            <w:lang w:val="en-GB"/>
          </w:rPr>
          <w:t>(</w:t>
        </w:r>
      </w:ins>
      <w:ins w:id="433" w:author="Microsoft Office User" w:date="2025-07-10T11:42:00Z" w16du:dateUtc="2025-07-10T09:42:00Z">
        <w:r w:rsidR="00B3468B">
          <w:rPr>
            <w:rStyle w:val="lev"/>
            <w:rFonts w:ascii="Calibri" w:hAnsi="Calibri" w:cs="Calibri"/>
            <w:color w:val="000000"/>
            <w:sz w:val="24"/>
            <w:szCs w:val="24"/>
            <w:lang w:val="en-GB"/>
          </w:rPr>
          <w:t>C</w:t>
        </w:r>
      </w:ins>
      <w:ins w:id="434" w:author="Microsoft Office User" w:date="2025-07-10T11:41:00Z" w16du:dateUtc="2025-07-10T09:41:00Z">
        <w:r w:rsidR="00B3468B" w:rsidRPr="00D74E02">
          <w:rPr>
            <w:rStyle w:val="lev"/>
            <w:rFonts w:ascii="Calibri" w:hAnsi="Calibri" w:cs="Calibri"/>
            <w:color w:val="000000"/>
            <w:sz w:val="24"/>
            <w:szCs w:val="24"/>
            <w:lang w:val="en-GB"/>
          </w:rPr>
          <w:t>)</w:t>
        </w:r>
        <w:r w:rsidR="00B3468B" w:rsidRPr="00D74E02">
          <w:rPr>
            <w:rStyle w:val="apple-converted-space"/>
            <w:rFonts w:ascii="Calibri" w:hAnsi="Calibri" w:cs="Calibri"/>
            <w:color w:val="000000"/>
            <w:sz w:val="24"/>
            <w:szCs w:val="24"/>
            <w:lang w:val="en-GB"/>
          </w:rPr>
          <w:t> </w:t>
        </w:r>
        <w:r w:rsidR="00B3468B" w:rsidRPr="00D74E02">
          <w:rPr>
            <w:rFonts w:ascii="Calibri" w:hAnsi="Calibri" w:cs="Calibri"/>
            <w:color w:val="000000"/>
            <w:sz w:val="24"/>
            <w:szCs w:val="24"/>
            <w:lang w:val="en-GB"/>
          </w:rPr>
          <w:t xml:space="preserve">Relationship </w:t>
        </w:r>
        <w:r w:rsidR="00B3468B">
          <w:rPr>
            <w:rFonts w:ascii="Calibri" w:hAnsi="Calibri" w:cs="Calibri"/>
            <w:color w:val="000000"/>
            <w:sz w:val="24"/>
            <w:szCs w:val="24"/>
            <w:lang w:val="en-GB"/>
          </w:rPr>
          <w:t xml:space="preserve">between the </w:t>
        </w:r>
      </w:ins>
      <w:ins w:id="435" w:author="Microsoft Office User" w:date="2025-07-10T11:42:00Z" w16du:dateUtc="2025-07-10T09:42:00Z">
        <w:r w:rsidR="00B3468B">
          <w:rPr>
            <w:rFonts w:ascii="Calibri" w:hAnsi="Calibri" w:cs="Calibri"/>
            <w:color w:val="000000"/>
            <w:sz w:val="24"/>
            <w:szCs w:val="24"/>
            <w:lang w:val="en-GB"/>
          </w:rPr>
          <w:t>cellular</w:t>
        </w:r>
      </w:ins>
      <w:ins w:id="436" w:author="Microsoft Office User" w:date="2025-07-10T11:41:00Z" w16du:dateUtc="2025-07-10T09:41:00Z">
        <w:r w:rsidR="00B3468B">
          <w:rPr>
            <w:rFonts w:ascii="Calibri" w:hAnsi="Calibri" w:cs="Calibri"/>
            <w:color w:val="000000"/>
            <w:sz w:val="24"/>
            <w:szCs w:val="24"/>
            <w:lang w:val="en-GB"/>
          </w:rPr>
          <w:t xml:space="preserve"> and </w:t>
        </w:r>
      </w:ins>
      <w:ins w:id="437" w:author="Microsoft Office User" w:date="2025-07-10T11:42:00Z" w16du:dateUtc="2025-07-10T09:42:00Z">
        <w:r w:rsidR="00B3468B">
          <w:rPr>
            <w:rFonts w:ascii="Calibri" w:hAnsi="Calibri" w:cs="Calibri"/>
            <w:color w:val="000000"/>
            <w:sz w:val="24"/>
            <w:szCs w:val="24"/>
            <w:lang w:val="en-GB"/>
          </w:rPr>
          <w:t>molecular</w:t>
        </w:r>
      </w:ins>
      <w:ins w:id="438" w:author="Microsoft Office User" w:date="2025-07-10T11:41:00Z" w16du:dateUtc="2025-07-10T09:41:00Z">
        <w:r w:rsidR="00B3468B">
          <w:rPr>
            <w:rFonts w:ascii="Calibri" w:hAnsi="Calibri" w:cs="Calibri"/>
            <w:color w:val="000000"/>
            <w:sz w:val="24"/>
            <w:szCs w:val="24"/>
            <w:lang w:val="en-GB"/>
          </w:rPr>
          <w:t xml:space="preserve"> biological indicators of</w:t>
        </w:r>
        <w:r w:rsidR="00B3468B" w:rsidRPr="00D74E02">
          <w:rPr>
            <w:rFonts w:ascii="Calibri" w:hAnsi="Calibri" w:cs="Calibri"/>
            <w:color w:val="000000"/>
            <w:sz w:val="24"/>
            <w:szCs w:val="24"/>
            <w:lang w:val="en-GB"/>
          </w:rPr>
          <w:t xml:space="preserve"> </w:t>
        </w:r>
        <w:r w:rsidR="00B3468B">
          <w:rPr>
            <w:rFonts w:ascii="Calibri" w:hAnsi="Calibri" w:cs="Calibri"/>
            <w:color w:val="000000"/>
            <w:sz w:val="24"/>
            <w:szCs w:val="24"/>
            <w:lang w:val="en-GB"/>
          </w:rPr>
          <w:t>steatohepatitis</w:t>
        </w:r>
        <w:r w:rsidR="00B3468B" w:rsidRPr="00D74E02">
          <w:rPr>
            <w:rFonts w:ascii="Calibri" w:hAnsi="Calibri" w:cs="Calibri"/>
            <w:color w:val="000000"/>
            <w:sz w:val="24"/>
            <w:szCs w:val="24"/>
            <w:lang w:val="en-GB"/>
          </w:rPr>
          <w:t xml:space="preserve">. </w:t>
        </w:r>
      </w:ins>
      <w:r w:rsidRPr="00D74E02">
        <w:rPr>
          <w:rStyle w:val="lev"/>
          <w:rFonts w:ascii="Calibri" w:hAnsi="Calibri" w:cs="Calibri"/>
          <w:color w:val="000000"/>
          <w:sz w:val="24"/>
          <w:szCs w:val="24"/>
          <w:lang w:val="en-GB"/>
        </w:rPr>
        <w:t>(</w:t>
      </w:r>
      <w:ins w:id="439" w:author="Microsoft Office User" w:date="2025-07-10T11:42:00Z" w16du:dateUtc="2025-07-10T09:42:00Z">
        <w:r w:rsidR="00B3468B">
          <w:rPr>
            <w:rStyle w:val="lev"/>
            <w:rFonts w:ascii="Calibri" w:hAnsi="Calibri" w:cs="Calibri"/>
            <w:color w:val="000000"/>
            <w:sz w:val="24"/>
            <w:szCs w:val="24"/>
            <w:lang w:val="en-GB"/>
          </w:rPr>
          <w:t>D</w:t>
        </w:r>
      </w:ins>
      <w:del w:id="440" w:author="Microsoft Office User" w:date="2025-07-10T11:42:00Z" w16du:dateUtc="2025-07-10T09:42:00Z">
        <w:r w:rsidRPr="00D74E02" w:rsidDel="00B3468B">
          <w:rPr>
            <w:rStyle w:val="lev"/>
            <w:rFonts w:ascii="Calibri" w:hAnsi="Calibri" w:cs="Calibri"/>
            <w:color w:val="000000"/>
            <w:sz w:val="24"/>
            <w:szCs w:val="24"/>
            <w:lang w:val="en-GB"/>
          </w:rPr>
          <w:delText>C</w:delText>
        </w:r>
      </w:del>
      <w:r w:rsidRPr="00D74E02">
        <w:rPr>
          <w:rStyle w:val="lev"/>
          <w:rFonts w:ascii="Calibri" w:hAnsi="Calibri" w:cs="Calibri"/>
          <w:color w:val="000000"/>
          <w:sz w:val="24"/>
          <w:szCs w:val="24"/>
          <w:lang w:val="en-GB"/>
        </w:rPr>
        <w:t>)</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Principal component analysis (PCA) of three steatosis-related variables: histological steatosis score, hepatic triglyceride concentration, and</w:t>
      </w:r>
      <w:r w:rsidRPr="00D74E02">
        <w:rPr>
          <w:rStyle w:val="apple-converted-space"/>
          <w:rFonts w:ascii="Calibri" w:hAnsi="Calibri" w:cs="Calibri"/>
          <w:color w:val="000000"/>
          <w:sz w:val="24"/>
          <w:szCs w:val="24"/>
          <w:lang w:val="en-GB"/>
        </w:rPr>
        <w:t> </w:t>
      </w:r>
      <w:r w:rsidRPr="00B3468B">
        <w:rPr>
          <w:rStyle w:val="lev"/>
          <w:rFonts w:ascii="Calibri" w:hAnsi="Calibri" w:cs="Calibri"/>
          <w:b w:val="0"/>
          <w:bCs w:val="0"/>
          <w:color w:val="000000"/>
          <w:sz w:val="24"/>
          <w:szCs w:val="24"/>
          <w:lang w:val="en-GB"/>
          <w:rPrChange w:id="441" w:author="Microsoft Office User" w:date="2025-07-10T11:39:00Z" w16du:dateUtc="2025-07-10T09:39:00Z">
            <w:rPr>
              <w:rStyle w:val="lev"/>
              <w:rFonts w:ascii="Calibri" w:hAnsi="Calibri" w:cs="Calibri"/>
              <w:color w:val="000000"/>
              <w:sz w:val="24"/>
              <w:szCs w:val="24"/>
              <w:lang w:val="en-GB"/>
            </w:rPr>
          </w:rPrChange>
        </w:rPr>
        <w:t>Fsp27</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 xml:space="preserve">mRNA expression. </w:t>
      </w:r>
      <w:r w:rsidRPr="00D74E02">
        <w:rPr>
          <w:rStyle w:val="lev"/>
          <w:rFonts w:ascii="Calibri" w:hAnsi="Calibri" w:cs="Calibri"/>
          <w:color w:val="000000"/>
          <w:sz w:val="24"/>
          <w:szCs w:val="24"/>
          <w:lang w:val="en-GB"/>
        </w:rPr>
        <w:t>(</w:t>
      </w:r>
      <w:ins w:id="442" w:author="Microsoft Office User" w:date="2025-07-10T11:42:00Z" w16du:dateUtc="2025-07-10T09:42:00Z">
        <w:r w:rsidR="00B3468B">
          <w:rPr>
            <w:rStyle w:val="lev"/>
            <w:rFonts w:ascii="Calibri" w:hAnsi="Calibri" w:cs="Calibri"/>
            <w:color w:val="000000"/>
            <w:sz w:val="24"/>
            <w:szCs w:val="24"/>
            <w:lang w:val="en-GB"/>
          </w:rPr>
          <w:t>E</w:t>
        </w:r>
      </w:ins>
      <w:del w:id="443" w:author="Microsoft Office User" w:date="2025-07-10T11:42:00Z" w16du:dateUtc="2025-07-10T09:42:00Z">
        <w:r w:rsidRPr="00D74E02" w:rsidDel="00B3468B">
          <w:rPr>
            <w:rStyle w:val="lev"/>
            <w:rFonts w:ascii="Calibri" w:hAnsi="Calibri" w:cs="Calibri"/>
            <w:color w:val="000000"/>
            <w:sz w:val="24"/>
            <w:szCs w:val="24"/>
            <w:lang w:val="en-GB"/>
          </w:rPr>
          <w:delText>D</w:delText>
        </w:r>
      </w:del>
      <w:r w:rsidRPr="00D74E02">
        <w:rPr>
          <w:rStyle w:val="lev"/>
          <w:rFonts w:ascii="Calibri" w:hAnsi="Calibri" w:cs="Calibri"/>
          <w:color w:val="000000"/>
          <w:sz w:val="24"/>
          <w:szCs w:val="24"/>
          <w:lang w:val="en-GB"/>
        </w:rPr>
        <w:t>)</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Pearson correlation coefficients between PCA coordinates (from panel C) and five categories of biological variables. The figure shows the 95% confidence intervals of the correlations for: (1) blood markers of hepatic injury, (2) variables describing hepatic lipid accumulation, (3) fibrosis-associated variables, (4) inflammation-related markers, and (5) iron metabolism-related variables.</w:t>
      </w:r>
      <w:del w:id="444" w:author="Microsoft Office User" w:date="2025-07-10T11:42:00Z" w16du:dateUtc="2025-07-10T09:42:00Z">
        <w:r w:rsidRPr="00D74E02" w:rsidDel="00B3468B">
          <w:rPr>
            <w:rFonts w:ascii="Calibri" w:hAnsi="Calibri" w:cs="Calibri"/>
            <w:color w:val="000000"/>
            <w:sz w:val="24"/>
            <w:szCs w:val="24"/>
            <w:lang w:val="en-GB"/>
          </w:rPr>
          <w:delText xml:space="preserve"> </w:delText>
        </w:r>
        <w:r w:rsidRPr="00D74E02" w:rsidDel="00B3468B">
          <w:rPr>
            <w:rStyle w:val="lev"/>
            <w:rFonts w:ascii="Calibri" w:hAnsi="Calibri" w:cs="Calibri"/>
            <w:color w:val="000000"/>
            <w:sz w:val="24"/>
            <w:szCs w:val="24"/>
            <w:lang w:val="en-GB"/>
          </w:rPr>
          <w:delText>(</w:delText>
        </w:r>
      </w:del>
      <w:moveFromRangeStart w:id="445" w:author="Microsoft Office User" w:date="2025-07-10T11:42:00Z" w:name="move203040160"/>
      <w:moveFrom w:id="446" w:author="Microsoft Office User" w:date="2025-07-10T11:42:00Z" w16du:dateUtc="2025-07-10T09:42:00Z">
        <w:r w:rsidRPr="00D74E02" w:rsidDel="00B3468B">
          <w:rPr>
            <w:rStyle w:val="lev"/>
            <w:rFonts w:ascii="Calibri" w:hAnsi="Calibri" w:cs="Calibri"/>
            <w:color w:val="000000"/>
            <w:sz w:val="24"/>
            <w:szCs w:val="24"/>
            <w:lang w:val="en-GB"/>
          </w:rPr>
          <w:t>E)</w:t>
        </w:r>
        <w:r w:rsidRPr="00D74E02" w:rsidDel="00B3468B">
          <w:rPr>
            <w:rStyle w:val="apple-converted-space"/>
            <w:rFonts w:ascii="Calibri" w:hAnsi="Calibri" w:cs="Calibri"/>
            <w:color w:val="000000"/>
            <w:sz w:val="24"/>
            <w:szCs w:val="24"/>
            <w:lang w:val="en-GB"/>
          </w:rPr>
          <w:t> </w:t>
        </w:r>
        <w:r w:rsidRPr="00D74E02" w:rsidDel="00B3468B">
          <w:rPr>
            <w:rFonts w:ascii="Calibri" w:hAnsi="Calibri" w:cs="Calibri"/>
            <w:color w:val="000000"/>
            <w:sz w:val="24"/>
            <w:szCs w:val="24"/>
            <w:lang w:val="en-GB"/>
          </w:rPr>
          <w:t xml:space="preserve">Mantel test results comparing the sample structure defined by steatosis-related variables with that of other datasets. A greater deviation from the null distribution indicates a higher degree of similarity between the sample structures. </w:t>
        </w:r>
        <w:r w:rsidRPr="00D74E02" w:rsidDel="00B3468B">
          <w:rPr>
            <w:rStyle w:val="lev"/>
            <w:rFonts w:ascii="Calibri" w:hAnsi="Calibri" w:cs="Calibri"/>
            <w:color w:val="000000"/>
            <w:sz w:val="24"/>
            <w:szCs w:val="24"/>
            <w:lang w:val="en-GB"/>
          </w:rPr>
          <w:t>(F)</w:t>
        </w:r>
        <w:r w:rsidRPr="00D74E02" w:rsidDel="00B3468B">
          <w:rPr>
            <w:rStyle w:val="apple-converted-space"/>
            <w:rFonts w:ascii="Calibri" w:hAnsi="Calibri" w:cs="Calibri"/>
            <w:color w:val="000000"/>
            <w:sz w:val="24"/>
            <w:szCs w:val="24"/>
            <w:lang w:val="en-GB"/>
          </w:rPr>
          <w:t> </w:t>
        </w:r>
        <w:r w:rsidRPr="00D74E02" w:rsidDel="00B3468B">
          <w:rPr>
            <w:rFonts w:ascii="Calibri" w:hAnsi="Calibri" w:cs="Calibri"/>
            <w:color w:val="000000"/>
            <w:sz w:val="24"/>
            <w:szCs w:val="24"/>
            <w:lang w:val="en-GB"/>
          </w:rPr>
          <w:t>Mantel test results assessing structural similarity between blood marker profiles and other datasets.</w:t>
        </w:r>
      </w:moveFrom>
      <w:moveFromRangeEnd w:id="445"/>
    </w:p>
    <w:p w14:paraId="44715A54" w14:textId="5BCF1AF4" w:rsidR="00B3468B" w:rsidRPr="00D74E02" w:rsidDel="00B3468B" w:rsidRDefault="00B3468B" w:rsidP="00B3468B">
      <w:pPr>
        <w:spacing w:line="360" w:lineRule="auto"/>
        <w:jc w:val="both"/>
        <w:rPr>
          <w:del w:id="447" w:author="Microsoft Office User" w:date="2025-07-10T11:42:00Z" w16du:dateUtc="2025-07-10T09:42:00Z"/>
          <w:moveTo w:id="448" w:author="Microsoft Office User" w:date="2025-07-10T11:42:00Z" w16du:dateUtc="2025-07-10T09:42:00Z"/>
          <w:rFonts w:ascii="Calibri" w:hAnsi="Calibri" w:cs="Calibri"/>
          <w:sz w:val="24"/>
          <w:szCs w:val="24"/>
          <w:lang w:val="en-GB"/>
        </w:rPr>
      </w:pPr>
      <w:ins w:id="449" w:author="Microsoft Office User" w:date="2025-07-10T11:39:00Z" w16du:dateUtc="2025-07-10T09:39:00Z">
        <w:r w:rsidRPr="009E31E3">
          <w:rPr>
            <w:rStyle w:val="lev"/>
            <w:rFonts w:ascii="Calibri" w:hAnsi="Calibri" w:cs="Calibri"/>
            <w:color w:val="000000"/>
            <w:sz w:val="24"/>
            <w:szCs w:val="24"/>
            <w:lang w:val="en-GB"/>
          </w:rPr>
          <w:t xml:space="preserve">Figure </w:t>
        </w:r>
        <w:r>
          <w:rPr>
            <w:rStyle w:val="lev"/>
            <w:rFonts w:ascii="Calibri" w:hAnsi="Calibri" w:cs="Calibri"/>
            <w:color w:val="000000"/>
            <w:sz w:val="24"/>
            <w:szCs w:val="24"/>
            <w:lang w:val="en-GB"/>
          </w:rPr>
          <w:t>2</w:t>
        </w:r>
        <w:r w:rsidRPr="009E31E3">
          <w:rPr>
            <w:rStyle w:val="lev"/>
            <w:rFonts w:ascii="Calibri" w:hAnsi="Calibri" w:cs="Calibri"/>
            <w:color w:val="000000"/>
            <w:sz w:val="24"/>
            <w:szCs w:val="24"/>
            <w:lang w:val="en-GB"/>
          </w:rPr>
          <w:t xml:space="preserve">. </w:t>
        </w:r>
        <w:r>
          <w:rPr>
            <w:rFonts w:ascii="Calibri" w:hAnsi="Calibri" w:cs="Calibri"/>
            <w:b/>
            <w:bCs/>
            <w:sz w:val="24"/>
            <w:szCs w:val="24"/>
            <w:lang w:val="en-GB"/>
          </w:rPr>
          <w:t xml:space="preserve">A </w:t>
        </w:r>
        <w:r w:rsidRPr="00351F96">
          <w:rPr>
            <w:rFonts w:ascii="Calibri" w:hAnsi="Calibri" w:cs="Calibri"/>
            <w:b/>
            <w:bCs/>
            <w:sz w:val="24"/>
            <w:szCs w:val="24"/>
            <w:lang w:val="en-GB"/>
          </w:rPr>
          <w:t xml:space="preserve">multi-modal approach appears essential to encompass </w:t>
        </w:r>
        <w:r>
          <w:rPr>
            <w:rFonts w:ascii="Calibri" w:hAnsi="Calibri" w:cs="Calibri"/>
            <w:b/>
            <w:bCs/>
            <w:sz w:val="24"/>
            <w:szCs w:val="24"/>
            <w:lang w:val="en-GB"/>
          </w:rPr>
          <w:t>all the</w:t>
        </w:r>
        <w:r w:rsidRPr="00351F96">
          <w:rPr>
            <w:rFonts w:ascii="Calibri" w:hAnsi="Calibri" w:cs="Calibri"/>
            <w:b/>
            <w:bCs/>
            <w:sz w:val="24"/>
            <w:szCs w:val="24"/>
            <w:lang w:val="en-GB"/>
          </w:rPr>
          <w:t xml:space="preserve"> information in the dataset.</w:t>
        </w:r>
        <w:r w:rsidRPr="009E31E3">
          <w:rPr>
            <w:rFonts w:ascii="Calibri" w:hAnsi="Calibri" w:cs="Calibri"/>
            <w:color w:val="000000"/>
            <w:sz w:val="24"/>
            <w:szCs w:val="24"/>
            <w:lang w:val="en-GB"/>
          </w:rPr>
          <w:t xml:space="preserve"> </w:t>
        </w:r>
        <w:r w:rsidRPr="009E31E3">
          <w:rPr>
            <w:rStyle w:val="lev"/>
            <w:rFonts w:ascii="Calibri" w:hAnsi="Calibri" w:cs="Calibri"/>
            <w:color w:val="000000"/>
            <w:sz w:val="24"/>
            <w:szCs w:val="24"/>
            <w:lang w:val="en-GB"/>
          </w:rPr>
          <w:t>(A)</w:t>
        </w:r>
        <w:r w:rsidRPr="009E31E3">
          <w:rPr>
            <w:rStyle w:val="apple-converted-space"/>
            <w:rFonts w:ascii="Calibri" w:hAnsi="Calibri" w:cs="Calibri"/>
            <w:color w:val="000000"/>
            <w:sz w:val="24"/>
            <w:szCs w:val="24"/>
            <w:lang w:val="en-GB"/>
          </w:rPr>
          <w:t> </w:t>
        </w:r>
      </w:ins>
      <w:moveToRangeStart w:id="450" w:author="Microsoft Office User" w:date="2025-07-10T11:42:00Z" w:name="move203040160"/>
      <w:moveTo w:id="451" w:author="Microsoft Office User" w:date="2025-07-10T11:42:00Z" w16du:dateUtc="2025-07-10T09:42:00Z">
        <w:del w:id="452" w:author="Microsoft Office User" w:date="2025-07-10T11:42:00Z" w16du:dateUtc="2025-07-10T09:42:00Z">
          <w:r w:rsidRPr="00D74E02" w:rsidDel="00B3468B">
            <w:rPr>
              <w:rStyle w:val="lev"/>
              <w:rFonts w:ascii="Calibri" w:hAnsi="Calibri" w:cs="Calibri"/>
              <w:color w:val="000000"/>
              <w:sz w:val="24"/>
              <w:szCs w:val="24"/>
              <w:lang w:val="en-GB"/>
            </w:rPr>
            <w:delText>E)</w:delText>
          </w:r>
          <w:r w:rsidRPr="00D74E02" w:rsidDel="00B3468B">
            <w:rPr>
              <w:rStyle w:val="apple-converted-space"/>
              <w:rFonts w:ascii="Calibri" w:hAnsi="Calibri" w:cs="Calibri"/>
              <w:color w:val="000000"/>
              <w:sz w:val="24"/>
              <w:szCs w:val="24"/>
              <w:lang w:val="en-GB"/>
            </w:rPr>
            <w:delText> </w:delText>
          </w:r>
        </w:del>
        <w:r w:rsidRPr="00D74E02">
          <w:rPr>
            <w:rFonts w:ascii="Calibri" w:hAnsi="Calibri" w:cs="Calibri"/>
            <w:color w:val="000000"/>
            <w:sz w:val="24"/>
            <w:szCs w:val="24"/>
            <w:lang w:val="en-GB"/>
          </w:rPr>
          <w:t xml:space="preserve">Mantel test results comparing the sample structure defined by steatosis-related variables with that of other datasets. A greater deviation from the null distribution indicates a higher degree of similarity between the sample structures. </w:t>
        </w:r>
        <w:r w:rsidRPr="00D74E02">
          <w:rPr>
            <w:rStyle w:val="lev"/>
            <w:rFonts w:ascii="Calibri" w:hAnsi="Calibri" w:cs="Calibri"/>
            <w:color w:val="000000"/>
            <w:sz w:val="24"/>
            <w:szCs w:val="24"/>
            <w:lang w:val="en-GB"/>
          </w:rPr>
          <w:t>(</w:t>
        </w:r>
      </w:moveTo>
      <w:ins w:id="453" w:author="Microsoft Office User" w:date="2025-07-10T11:42:00Z" w16du:dateUtc="2025-07-10T09:42:00Z">
        <w:r>
          <w:rPr>
            <w:rStyle w:val="lev"/>
            <w:rFonts w:ascii="Calibri" w:hAnsi="Calibri" w:cs="Calibri"/>
            <w:color w:val="000000"/>
            <w:sz w:val="24"/>
            <w:szCs w:val="24"/>
            <w:lang w:val="en-GB"/>
          </w:rPr>
          <w:t>B</w:t>
        </w:r>
      </w:ins>
      <w:moveTo w:id="454" w:author="Microsoft Office User" w:date="2025-07-10T11:42:00Z" w16du:dateUtc="2025-07-10T09:42:00Z">
        <w:del w:id="455" w:author="Microsoft Office User" w:date="2025-07-10T11:42:00Z" w16du:dateUtc="2025-07-10T09:42:00Z">
          <w:r w:rsidRPr="00D74E02" w:rsidDel="00B3468B">
            <w:rPr>
              <w:rStyle w:val="lev"/>
              <w:rFonts w:ascii="Calibri" w:hAnsi="Calibri" w:cs="Calibri"/>
              <w:color w:val="000000"/>
              <w:sz w:val="24"/>
              <w:szCs w:val="24"/>
              <w:lang w:val="en-GB"/>
            </w:rPr>
            <w:delText>F</w:delText>
          </w:r>
        </w:del>
        <w:r w:rsidRPr="00D74E02">
          <w:rPr>
            <w:rStyle w:val="lev"/>
            <w:rFonts w:ascii="Calibri" w:hAnsi="Calibri" w:cs="Calibri"/>
            <w:color w:val="000000"/>
            <w:sz w:val="24"/>
            <w:szCs w:val="24"/>
            <w:lang w:val="en-GB"/>
          </w:rPr>
          <w:t>)</w:t>
        </w:r>
        <w:r w:rsidRPr="00D74E02">
          <w:rPr>
            <w:rStyle w:val="apple-converted-space"/>
            <w:rFonts w:ascii="Calibri" w:hAnsi="Calibri" w:cs="Calibri"/>
            <w:color w:val="000000"/>
            <w:sz w:val="24"/>
            <w:szCs w:val="24"/>
            <w:lang w:val="en-GB"/>
          </w:rPr>
          <w:t> </w:t>
        </w:r>
        <w:r w:rsidRPr="00D74E02">
          <w:rPr>
            <w:rFonts w:ascii="Calibri" w:hAnsi="Calibri" w:cs="Calibri"/>
            <w:color w:val="000000"/>
            <w:sz w:val="24"/>
            <w:szCs w:val="24"/>
            <w:lang w:val="en-GB"/>
          </w:rPr>
          <w:t>Mantel test results assessing structural similarity between blood marker profiles and other datasets.</w:t>
        </w:r>
      </w:moveTo>
    </w:p>
    <w:moveToRangeEnd w:id="450"/>
    <w:p w14:paraId="74F534A5" w14:textId="4BA31877" w:rsidR="00D74E02" w:rsidRPr="00B3468B" w:rsidDel="00B3468B" w:rsidRDefault="00D74E02">
      <w:pPr>
        <w:spacing w:line="360" w:lineRule="auto"/>
        <w:jc w:val="both"/>
        <w:rPr>
          <w:del w:id="456" w:author="Microsoft Office User" w:date="2025-07-10T11:39:00Z" w16du:dateUtc="2025-07-10T09:39:00Z"/>
          <w:rFonts w:ascii="Calibri" w:hAnsi="Calibri" w:cs="Calibri"/>
          <w:b/>
          <w:bCs/>
          <w:sz w:val="24"/>
          <w:szCs w:val="24"/>
          <w:lang w:val="en-GB"/>
          <w:rPrChange w:id="457" w:author="Microsoft Office User" w:date="2025-07-10T11:39:00Z" w16du:dateUtc="2025-07-10T09:39:00Z">
            <w:rPr>
              <w:del w:id="458" w:author="Microsoft Office User" w:date="2025-07-10T11:39:00Z" w16du:dateUtc="2025-07-10T09:39:00Z"/>
            </w:rPr>
          </w:rPrChange>
        </w:rPr>
        <w:pPrChange w:id="459" w:author="Microsoft Office User" w:date="2025-07-10T11:39:00Z" w16du:dateUtc="2025-07-10T09:39:00Z">
          <w:pPr/>
        </w:pPrChange>
      </w:pPr>
      <w:del w:id="460" w:author="Microsoft Office User" w:date="2025-07-10T11:39:00Z" w16du:dateUtc="2025-07-10T09:39:00Z">
        <w:r w:rsidDel="00B3468B">
          <w:rPr>
            <w:noProof/>
            <w14:ligatures w14:val="standardContextual"/>
          </w:rPr>
          <w:drawing>
            <wp:anchor distT="0" distB="0" distL="114300" distR="114300" simplePos="0" relativeHeight="251659264" behindDoc="0" locked="0" layoutInCell="1" allowOverlap="1" wp14:anchorId="65C5F3C8" wp14:editId="2F56936E">
              <wp:simplePos x="0" y="0"/>
              <wp:positionH relativeFrom="column">
                <wp:posOffset>-567690</wp:posOffset>
              </wp:positionH>
              <wp:positionV relativeFrom="paragraph">
                <wp:posOffset>78740</wp:posOffset>
              </wp:positionV>
              <wp:extent cx="6848475" cy="2088515"/>
              <wp:effectExtent l="0" t="0" r="0" b="0"/>
              <wp:wrapThrough wrapText="bothSides">
                <wp:wrapPolygon edited="0">
                  <wp:start x="0" y="0"/>
                  <wp:lineTo x="0" y="21410"/>
                  <wp:lineTo x="21550" y="21410"/>
                  <wp:lineTo x="21550" y="0"/>
                  <wp:lineTo x="0" y="0"/>
                </wp:wrapPolygon>
              </wp:wrapThrough>
              <wp:docPr id="206166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60184" name="Image 2061660184"/>
                      <pic:cNvPicPr/>
                    </pic:nvPicPr>
                    <pic:blipFill>
                      <a:blip r:embed="rId13"/>
                      <a:stretch>
                        <a:fillRect/>
                      </a:stretch>
                    </pic:blipFill>
                    <pic:spPr>
                      <a:xfrm>
                        <a:off x="0" y="0"/>
                        <a:ext cx="6848475" cy="2088515"/>
                      </a:xfrm>
                      <a:prstGeom prst="rect">
                        <a:avLst/>
                      </a:prstGeom>
                    </pic:spPr>
                  </pic:pic>
                </a:graphicData>
              </a:graphic>
              <wp14:sizeRelH relativeFrom="page">
                <wp14:pctWidth>0</wp14:pctWidth>
              </wp14:sizeRelH>
              <wp14:sizeRelV relativeFrom="page">
                <wp14:pctHeight>0</wp14:pctHeight>
              </wp14:sizeRelV>
            </wp:anchor>
          </w:drawing>
        </w:r>
      </w:del>
    </w:p>
    <w:p w14:paraId="7DF183FE" w14:textId="77777777" w:rsidR="009E31E3" w:rsidRDefault="009E31E3">
      <w:pPr>
        <w:spacing w:line="360" w:lineRule="auto"/>
        <w:jc w:val="both"/>
        <w:rPr>
          <w:rStyle w:val="lev"/>
          <w:rFonts w:ascii="Calibri" w:hAnsi="Calibri" w:cs="Calibri"/>
          <w:color w:val="000000"/>
          <w:sz w:val="24"/>
          <w:szCs w:val="24"/>
          <w:lang w:val="en-GB"/>
        </w:rPr>
        <w:pPrChange w:id="461" w:author="Microsoft Office User" w:date="2025-07-10T11:42:00Z" w16du:dateUtc="2025-07-10T09:42:00Z">
          <w:pPr>
            <w:suppressAutoHyphens w:val="0"/>
            <w:spacing w:after="0" w:line="360" w:lineRule="auto"/>
            <w:jc w:val="both"/>
          </w:pPr>
        </w:pPrChange>
      </w:pPr>
    </w:p>
    <w:p w14:paraId="35619066" w14:textId="53601ED4" w:rsidR="00D74E02" w:rsidRPr="009E31E3" w:rsidRDefault="009E31E3" w:rsidP="009E31E3">
      <w:pPr>
        <w:suppressAutoHyphens w:val="0"/>
        <w:spacing w:after="0" w:line="360" w:lineRule="auto"/>
        <w:jc w:val="both"/>
        <w:rPr>
          <w:rFonts w:ascii="Calibri" w:hAnsi="Calibri" w:cs="Calibri"/>
          <w:sz w:val="24"/>
          <w:szCs w:val="24"/>
          <w:lang w:val="en-GB"/>
        </w:rPr>
      </w:pPr>
      <w:r w:rsidRPr="009E31E3">
        <w:rPr>
          <w:rStyle w:val="lev"/>
          <w:rFonts w:ascii="Calibri" w:hAnsi="Calibri" w:cs="Calibri"/>
          <w:color w:val="000000"/>
          <w:sz w:val="24"/>
          <w:szCs w:val="24"/>
          <w:lang w:val="en-GB"/>
        </w:rPr>
        <w:t xml:space="preserve">Figure </w:t>
      </w:r>
      <w:ins w:id="462" w:author="Microsoft Office User" w:date="2025-07-10T11:39:00Z" w16du:dateUtc="2025-07-10T09:39:00Z">
        <w:r w:rsidR="00B3468B">
          <w:rPr>
            <w:rStyle w:val="lev"/>
            <w:rFonts w:ascii="Calibri" w:hAnsi="Calibri" w:cs="Calibri"/>
            <w:color w:val="000000"/>
            <w:sz w:val="24"/>
            <w:szCs w:val="24"/>
            <w:lang w:val="en-GB"/>
          </w:rPr>
          <w:t>3</w:t>
        </w:r>
      </w:ins>
      <w:del w:id="463" w:author="Microsoft Office User" w:date="2025-07-10T11:39:00Z" w16du:dateUtc="2025-07-10T09:39:00Z">
        <w:r w:rsidRPr="009E31E3" w:rsidDel="00B3468B">
          <w:rPr>
            <w:rStyle w:val="lev"/>
            <w:rFonts w:ascii="Calibri" w:hAnsi="Calibri" w:cs="Calibri"/>
            <w:color w:val="000000"/>
            <w:sz w:val="24"/>
            <w:szCs w:val="24"/>
            <w:lang w:val="en-GB"/>
          </w:rPr>
          <w:delText>2</w:delText>
        </w:r>
      </w:del>
      <w:r w:rsidRPr="009E31E3">
        <w:rPr>
          <w:rStyle w:val="lev"/>
          <w:rFonts w:ascii="Calibri" w:hAnsi="Calibri" w:cs="Calibri"/>
          <w:color w:val="000000"/>
          <w:sz w:val="24"/>
          <w:szCs w:val="24"/>
          <w:lang w:val="en-GB"/>
        </w:rPr>
        <w:t>. Comparative predictive performance of single and aggregated models for hepatic steatosis prediction.</w:t>
      </w:r>
      <w:r w:rsidRPr="009E31E3">
        <w:rPr>
          <w:rFonts w:ascii="Calibri" w:hAnsi="Calibri" w:cs="Calibri"/>
          <w:color w:val="000000"/>
          <w:sz w:val="24"/>
          <w:szCs w:val="24"/>
          <w:lang w:val="en-GB"/>
        </w:rPr>
        <w:t xml:space="preserve"> </w:t>
      </w:r>
      <w:r w:rsidRPr="009E31E3">
        <w:rPr>
          <w:rStyle w:val="lev"/>
          <w:rFonts w:ascii="Calibri" w:hAnsi="Calibri" w:cs="Calibri"/>
          <w:color w:val="000000"/>
          <w:sz w:val="24"/>
          <w:szCs w:val="24"/>
          <w:lang w:val="en-GB"/>
        </w:rPr>
        <w:t>(A)</w:t>
      </w:r>
      <w:r w:rsidRPr="009E31E3">
        <w:rPr>
          <w:rStyle w:val="apple-converted-space"/>
          <w:rFonts w:ascii="Calibri" w:hAnsi="Calibri" w:cs="Calibri"/>
          <w:color w:val="000000"/>
          <w:sz w:val="24"/>
          <w:szCs w:val="24"/>
          <w:lang w:val="en-GB"/>
        </w:rPr>
        <w:t> </w:t>
      </w:r>
      <w:r w:rsidRPr="009E31E3">
        <w:rPr>
          <w:rFonts w:ascii="Calibri" w:hAnsi="Calibri" w:cs="Calibri"/>
          <w:color w:val="000000"/>
          <w:sz w:val="24"/>
          <w:szCs w:val="24"/>
          <w:lang w:val="en-GB"/>
        </w:rPr>
        <w:t>Overview of the three modelling strategies used in the study.</w:t>
      </w:r>
      <w:r w:rsidRPr="009E31E3">
        <w:rPr>
          <w:rStyle w:val="apple-converted-space"/>
          <w:rFonts w:ascii="Calibri" w:hAnsi="Calibri" w:cs="Calibri"/>
          <w:color w:val="000000"/>
          <w:sz w:val="24"/>
          <w:szCs w:val="24"/>
          <w:lang w:val="en-GB"/>
        </w:rPr>
        <w:t> </w:t>
      </w:r>
      <w:r w:rsidRPr="009E31E3">
        <w:rPr>
          <w:rStyle w:val="Accentuation"/>
          <w:rFonts w:ascii="Calibri" w:hAnsi="Calibri" w:cs="Calibri"/>
          <w:color w:val="000000"/>
          <w:sz w:val="24"/>
          <w:szCs w:val="24"/>
          <w:lang w:val="en-GB"/>
        </w:rPr>
        <w:t>Strategy 1: Single model</w:t>
      </w:r>
      <w:r>
        <w:rPr>
          <w:rFonts w:ascii="Calibri" w:hAnsi="Calibri" w:cs="Calibri"/>
          <w:color w:val="000000"/>
          <w:sz w:val="24"/>
          <w:szCs w:val="24"/>
          <w:lang w:val="en-GB"/>
        </w:rPr>
        <w:t>. A</w:t>
      </w:r>
      <w:r w:rsidRPr="009E31E3">
        <w:rPr>
          <w:rFonts w:ascii="Calibri" w:hAnsi="Calibri" w:cs="Calibri"/>
          <w:color w:val="000000"/>
          <w:sz w:val="24"/>
          <w:szCs w:val="24"/>
          <w:lang w:val="en-GB"/>
        </w:rPr>
        <w:t xml:space="preserve"> Random Forest model is trained independently on each dataset (blood markers, mid-infrared (MIR) spectroscopy, and serum </w:t>
      </w:r>
      <w:proofErr w:type="spellStart"/>
      <w:r>
        <w:rPr>
          <w:rFonts w:ascii="Calibri" w:hAnsi="Calibri" w:cs="Calibri"/>
          <w:color w:val="000000"/>
          <w:sz w:val="24"/>
          <w:szCs w:val="24"/>
          <w:lang w:val="en-GB"/>
        </w:rPr>
        <w:t>metallome</w:t>
      </w:r>
      <w:proofErr w:type="spellEnd"/>
      <w:r w:rsidRPr="009E31E3">
        <w:rPr>
          <w:rFonts w:ascii="Calibri" w:hAnsi="Calibri" w:cs="Calibri"/>
          <w:color w:val="000000"/>
          <w:sz w:val="24"/>
          <w:szCs w:val="24"/>
          <w:lang w:val="en-GB"/>
        </w:rPr>
        <w:t>).</w:t>
      </w:r>
      <w:r w:rsidRPr="009E31E3">
        <w:rPr>
          <w:rStyle w:val="apple-converted-space"/>
          <w:rFonts w:ascii="Calibri" w:hAnsi="Calibri" w:cs="Calibri"/>
          <w:color w:val="000000"/>
          <w:sz w:val="24"/>
          <w:szCs w:val="24"/>
          <w:lang w:val="en-GB"/>
        </w:rPr>
        <w:t> </w:t>
      </w:r>
      <w:r w:rsidRPr="009E31E3">
        <w:rPr>
          <w:rStyle w:val="Accentuation"/>
          <w:rFonts w:ascii="Calibri" w:hAnsi="Calibri" w:cs="Calibri"/>
          <w:color w:val="000000"/>
          <w:sz w:val="24"/>
          <w:szCs w:val="24"/>
          <w:lang w:val="en-GB"/>
        </w:rPr>
        <w:t>Strategy 2: Aggregated models</w:t>
      </w:r>
      <w:r>
        <w:rPr>
          <w:rFonts w:ascii="Calibri" w:hAnsi="Calibri" w:cs="Calibri"/>
          <w:color w:val="000000"/>
          <w:sz w:val="24"/>
          <w:szCs w:val="24"/>
          <w:lang w:val="en-GB"/>
        </w:rPr>
        <w:t>. S</w:t>
      </w:r>
      <w:r w:rsidRPr="009E31E3">
        <w:rPr>
          <w:rFonts w:ascii="Calibri" w:hAnsi="Calibri" w:cs="Calibri"/>
          <w:color w:val="000000"/>
          <w:sz w:val="24"/>
          <w:szCs w:val="24"/>
          <w:lang w:val="en-GB"/>
        </w:rPr>
        <w:t>equential models are trained on residuals from the previous model to integrate complementary information from multiple datasets.</w:t>
      </w:r>
      <w:r w:rsidRPr="009E31E3">
        <w:rPr>
          <w:rStyle w:val="apple-converted-space"/>
          <w:rFonts w:ascii="Calibri" w:hAnsi="Calibri" w:cs="Calibri"/>
          <w:color w:val="000000"/>
          <w:sz w:val="24"/>
          <w:szCs w:val="24"/>
          <w:lang w:val="en-GB"/>
        </w:rPr>
        <w:t> </w:t>
      </w:r>
      <w:r w:rsidRPr="009E31E3">
        <w:rPr>
          <w:rStyle w:val="Accentuation"/>
          <w:rFonts w:ascii="Calibri" w:hAnsi="Calibri" w:cs="Calibri"/>
          <w:color w:val="000000"/>
          <w:sz w:val="24"/>
          <w:szCs w:val="24"/>
          <w:lang w:val="en-GB"/>
        </w:rPr>
        <w:t>Strategy 3: Pooled data</w:t>
      </w:r>
      <w:r>
        <w:rPr>
          <w:rFonts w:ascii="Calibri" w:hAnsi="Calibri" w:cs="Calibri"/>
          <w:color w:val="000000"/>
          <w:sz w:val="24"/>
          <w:szCs w:val="24"/>
          <w:lang w:val="en-GB"/>
        </w:rPr>
        <w:t>. A</w:t>
      </w:r>
      <w:r w:rsidRPr="009E31E3">
        <w:rPr>
          <w:rFonts w:ascii="Calibri" w:hAnsi="Calibri" w:cs="Calibri"/>
          <w:color w:val="000000"/>
          <w:sz w:val="24"/>
          <w:szCs w:val="24"/>
          <w:lang w:val="en-GB"/>
        </w:rPr>
        <w:t>n Extreme Gradient Boosting (</w:t>
      </w:r>
      <w:proofErr w:type="spellStart"/>
      <w:r w:rsidRPr="009E31E3">
        <w:rPr>
          <w:rFonts w:ascii="Calibri" w:hAnsi="Calibri" w:cs="Calibri"/>
          <w:color w:val="000000"/>
          <w:sz w:val="24"/>
          <w:szCs w:val="24"/>
          <w:lang w:val="en-GB"/>
        </w:rPr>
        <w:t>XGBoost</w:t>
      </w:r>
      <w:proofErr w:type="spellEnd"/>
      <w:r w:rsidRPr="009E31E3">
        <w:rPr>
          <w:rFonts w:ascii="Calibri" w:hAnsi="Calibri" w:cs="Calibri"/>
          <w:color w:val="000000"/>
          <w:sz w:val="24"/>
          <w:szCs w:val="24"/>
          <w:lang w:val="en-GB"/>
        </w:rPr>
        <w:t xml:space="preserve">) model is trained on all datasets combined into a single input. </w:t>
      </w:r>
      <w:r w:rsidRPr="009E31E3">
        <w:rPr>
          <w:rStyle w:val="lev"/>
          <w:rFonts w:ascii="Calibri" w:hAnsi="Calibri" w:cs="Calibri"/>
          <w:color w:val="000000"/>
          <w:sz w:val="24"/>
          <w:szCs w:val="24"/>
          <w:lang w:val="en-GB"/>
        </w:rPr>
        <w:t>(B)</w:t>
      </w:r>
      <w:r w:rsidRPr="009E31E3">
        <w:rPr>
          <w:rStyle w:val="apple-converted-space"/>
          <w:rFonts w:ascii="Calibri" w:hAnsi="Calibri" w:cs="Calibri"/>
          <w:color w:val="000000"/>
          <w:sz w:val="24"/>
          <w:szCs w:val="24"/>
          <w:lang w:val="en-GB"/>
        </w:rPr>
        <w:t> </w:t>
      </w:r>
      <w:r w:rsidRPr="009E31E3">
        <w:rPr>
          <w:rFonts w:ascii="Calibri" w:hAnsi="Calibri" w:cs="Calibri"/>
          <w:color w:val="000000"/>
          <w:sz w:val="24"/>
          <w:szCs w:val="24"/>
          <w:lang w:val="en-GB"/>
        </w:rPr>
        <w:t>Root Mean Square Error (RMSE) of models trained on individual datasets. Performance is compared to a null distribution (grey) representing the expected error under random association. Models based on blood markers, selected MIR variables (</w:t>
      </w:r>
      <w:proofErr w:type="spellStart"/>
      <w:r w:rsidRPr="009E31E3">
        <w:rPr>
          <w:rFonts w:ascii="Calibri" w:hAnsi="Calibri" w:cs="Calibri"/>
          <w:color w:val="000000"/>
          <w:sz w:val="24"/>
          <w:szCs w:val="24"/>
          <w:lang w:val="en-GB"/>
        </w:rPr>
        <w:t>SelVar</w:t>
      </w:r>
      <w:proofErr w:type="spellEnd"/>
      <w:r w:rsidRPr="009E31E3">
        <w:rPr>
          <w:rFonts w:ascii="Calibri" w:hAnsi="Calibri" w:cs="Calibri"/>
          <w:color w:val="000000"/>
          <w:sz w:val="24"/>
          <w:szCs w:val="24"/>
          <w:lang w:val="en-GB"/>
        </w:rPr>
        <w:t xml:space="preserve">), and </w:t>
      </w:r>
      <w:proofErr w:type="spellStart"/>
      <w:r>
        <w:rPr>
          <w:rFonts w:ascii="Calibri" w:hAnsi="Calibri" w:cs="Calibri"/>
          <w:color w:val="000000"/>
          <w:sz w:val="24"/>
          <w:szCs w:val="24"/>
          <w:lang w:val="en-GB"/>
        </w:rPr>
        <w:t>metallome</w:t>
      </w:r>
      <w:proofErr w:type="spellEnd"/>
      <w:r w:rsidRPr="009E31E3">
        <w:rPr>
          <w:rFonts w:ascii="Calibri" w:hAnsi="Calibri" w:cs="Calibri"/>
          <w:color w:val="000000"/>
          <w:sz w:val="24"/>
          <w:szCs w:val="24"/>
          <w:lang w:val="en-GB"/>
        </w:rPr>
        <w:t xml:space="preserve"> all show significant predictive power, with blood markers yielding the lowest RMSE. </w:t>
      </w:r>
      <w:r w:rsidRPr="009E31E3">
        <w:rPr>
          <w:rStyle w:val="lev"/>
          <w:rFonts w:ascii="Calibri" w:hAnsi="Calibri" w:cs="Calibri"/>
          <w:color w:val="000000"/>
          <w:sz w:val="24"/>
          <w:szCs w:val="24"/>
          <w:lang w:val="en-GB"/>
        </w:rPr>
        <w:t>(C)</w:t>
      </w:r>
      <w:r w:rsidRPr="009E31E3">
        <w:rPr>
          <w:rStyle w:val="apple-converted-space"/>
          <w:rFonts w:ascii="Calibri" w:hAnsi="Calibri" w:cs="Calibri"/>
          <w:color w:val="000000"/>
          <w:sz w:val="24"/>
          <w:szCs w:val="24"/>
          <w:lang w:val="en-GB"/>
        </w:rPr>
        <w:t> </w:t>
      </w:r>
      <w:r w:rsidRPr="009E31E3">
        <w:rPr>
          <w:rFonts w:ascii="Calibri" w:hAnsi="Calibri" w:cs="Calibri"/>
          <w:color w:val="000000"/>
          <w:sz w:val="24"/>
          <w:szCs w:val="24"/>
          <w:lang w:val="en-GB"/>
        </w:rPr>
        <w:t xml:space="preserve">RMSE of aggregated models integrating two or more datasets. The multi-model </w:t>
      </w:r>
      <w:r w:rsidRPr="009E31E3">
        <w:rPr>
          <w:rFonts w:ascii="Calibri" w:hAnsi="Calibri" w:cs="Calibri"/>
          <w:color w:val="000000"/>
          <w:sz w:val="24"/>
          <w:szCs w:val="24"/>
          <w:lang w:val="en-GB"/>
        </w:rPr>
        <w:lastRenderedPageBreak/>
        <w:t xml:space="preserve">aggregation strategy (blood markers → MIR → </w:t>
      </w:r>
      <w:proofErr w:type="spellStart"/>
      <w:r w:rsidRPr="009E31E3">
        <w:rPr>
          <w:rFonts w:ascii="Calibri" w:hAnsi="Calibri" w:cs="Calibri"/>
          <w:color w:val="000000"/>
          <w:sz w:val="24"/>
          <w:szCs w:val="24"/>
          <w:lang w:val="en-GB"/>
        </w:rPr>
        <w:t>metallome</w:t>
      </w:r>
      <w:proofErr w:type="spellEnd"/>
      <w:r w:rsidRPr="009E31E3">
        <w:rPr>
          <w:rFonts w:ascii="Calibri" w:hAnsi="Calibri" w:cs="Calibri"/>
          <w:color w:val="000000"/>
          <w:sz w:val="24"/>
          <w:szCs w:val="24"/>
          <w:lang w:val="en-GB"/>
        </w:rPr>
        <w:t xml:space="preserve">) provides the best predictive performance. Asterisks indicate levels of statistical significance compared to the null distribution (* </w:t>
      </w:r>
      <w:r w:rsidRPr="009E31E3">
        <w:rPr>
          <w:rStyle w:val="Accentuation"/>
          <w:rFonts w:ascii="Calibri" w:hAnsi="Calibri" w:cs="Calibri"/>
          <w:color w:val="000000"/>
          <w:sz w:val="24"/>
          <w:szCs w:val="24"/>
          <w:lang w:val="en-GB"/>
        </w:rPr>
        <w:t>p</w:t>
      </w:r>
      <w:r w:rsidRPr="009E31E3">
        <w:rPr>
          <w:rStyle w:val="apple-converted-space"/>
          <w:rFonts w:ascii="Calibri" w:hAnsi="Calibri" w:cs="Calibri"/>
          <w:color w:val="000000"/>
          <w:sz w:val="24"/>
          <w:szCs w:val="24"/>
          <w:lang w:val="en-GB"/>
        </w:rPr>
        <w:t> </w:t>
      </w:r>
      <w:r w:rsidRPr="009E31E3">
        <w:rPr>
          <w:rFonts w:ascii="Calibri" w:hAnsi="Calibri" w:cs="Calibri"/>
          <w:color w:val="000000"/>
          <w:sz w:val="24"/>
          <w:szCs w:val="24"/>
          <w:lang w:val="en-GB"/>
        </w:rPr>
        <w:t>&lt; 0.05,</w:t>
      </w:r>
      <w:r w:rsidRPr="009E31E3">
        <w:rPr>
          <w:rStyle w:val="apple-converted-space"/>
          <w:rFonts w:ascii="Calibri" w:hAnsi="Calibri" w:cs="Calibri"/>
          <w:color w:val="000000"/>
          <w:sz w:val="24"/>
          <w:szCs w:val="24"/>
          <w:lang w:val="en-GB"/>
        </w:rPr>
        <w:t> **</w:t>
      </w:r>
      <w:r w:rsidRPr="009E31E3">
        <w:rPr>
          <w:rStyle w:val="lev"/>
          <w:rFonts w:ascii="Calibri" w:hAnsi="Calibri" w:cs="Calibri"/>
          <w:color w:val="000000"/>
          <w:sz w:val="24"/>
          <w:szCs w:val="24"/>
          <w:lang w:val="en-GB"/>
        </w:rPr>
        <w:t xml:space="preserve"> </w:t>
      </w:r>
      <w:r w:rsidRPr="009E31E3">
        <w:rPr>
          <w:rStyle w:val="Accentuation"/>
          <w:rFonts w:ascii="Calibri" w:hAnsi="Calibri" w:cs="Calibri"/>
          <w:color w:val="000000"/>
          <w:sz w:val="24"/>
          <w:szCs w:val="24"/>
          <w:lang w:val="en-GB"/>
        </w:rPr>
        <w:t>p</w:t>
      </w:r>
      <w:r w:rsidRPr="009E31E3">
        <w:rPr>
          <w:rFonts w:ascii="Calibri" w:hAnsi="Calibri" w:cs="Calibri"/>
          <w:color w:val="000000"/>
          <w:sz w:val="24"/>
          <w:szCs w:val="24"/>
          <w:lang w:val="en-GB"/>
        </w:rPr>
        <w:t xml:space="preserve"> &lt; 0.01, ***</w:t>
      </w:r>
      <w:r w:rsidRPr="009E31E3">
        <w:rPr>
          <w:rStyle w:val="apple-converted-space"/>
          <w:rFonts w:ascii="Calibri" w:hAnsi="Calibri" w:cs="Calibri"/>
          <w:color w:val="000000"/>
          <w:sz w:val="24"/>
          <w:szCs w:val="24"/>
          <w:lang w:val="en-GB"/>
        </w:rPr>
        <w:t> </w:t>
      </w:r>
      <w:r w:rsidRPr="009E31E3">
        <w:rPr>
          <w:rStyle w:val="lev"/>
          <w:rFonts w:ascii="Calibri" w:hAnsi="Calibri" w:cs="Calibri"/>
          <w:b w:val="0"/>
          <w:bCs w:val="0"/>
          <w:i/>
          <w:iCs/>
          <w:color w:val="000000"/>
          <w:sz w:val="24"/>
          <w:szCs w:val="24"/>
          <w:lang w:val="en-GB"/>
        </w:rPr>
        <w:t>p</w:t>
      </w:r>
      <w:r w:rsidRPr="009E31E3">
        <w:rPr>
          <w:rStyle w:val="apple-converted-space"/>
          <w:rFonts w:ascii="Calibri" w:hAnsi="Calibri" w:cs="Calibri"/>
          <w:color w:val="000000"/>
          <w:sz w:val="24"/>
          <w:szCs w:val="24"/>
          <w:lang w:val="en-GB"/>
        </w:rPr>
        <w:t> </w:t>
      </w:r>
      <w:r w:rsidRPr="009E31E3">
        <w:rPr>
          <w:rFonts w:ascii="Calibri" w:hAnsi="Calibri" w:cs="Calibri"/>
          <w:color w:val="000000"/>
          <w:sz w:val="24"/>
          <w:szCs w:val="24"/>
          <w:lang w:val="en-GB"/>
        </w:rPr>
        <w:t>&lt; 0.001).</w:t>
      </w:r>
    </w:p>
    <w:p w14:paraId="7AED6CE5" w14:textId="77777777" w:rsidR="009E31E3" w:rsidRDefault="009E31E3">
      <w:pPr>
        <w:suppressAutoHyphens w:val="0"/>
        <w:spacing w:after="0" w:line="360" w:lineRule="auto"/>
        <w:jc w:val="both"/>
        <w:rPr>
          <w:rFonts w:ascii="Calibri" w:hAnsi="Calibri" w:cs="Calibri"/>
          <w:sz w:val="24"/>
          <w:szCs w:val="24"/>
          <w:lang w:val="en-GB"/>
        </w:rPr>
      </w:pPr>
    </w:p>
    <w:p w14:paraId="01779737" w14:textId="77777777" w:rsidR="009E31E3" w:rsidRDefault="009E31E3">
      <w:pPr>
        <w:suppressAutoHyphens w:val="0"/>
        <w:spacing w:after="0" w:line="360" w:lineRule="auto"/>
        <w:jc w:val="both"/>
        <w:rPr>
          <w:rFonts w:ascii="Calibri" w:hAnsi="Calibri" w:cs="Calibri"/>
          <w:sz w:val="24"/>
          <w:szCs w:val="24"/>
          <w:lang w:val="en-GB"/>
        </w:rPr>
      </w:pPr>
    </w:p>
    <w:p w14:paraId="63F0BC92" w14:textId="77777777" w:rsidR="009E31E3" w:rsidRDefault="009E31E3">
      <w:pPr>
        <w:suppressAutoHyphens w:val="0"/>
        <w:spacing w:after="0" w:line="360" w:lineRule="auto"/>
        <w:jc w:val="both"/>
        <w:rPr>
          <w:rFonts w:ascii="Calibri" w:hAnsi="Calibri" w:cs="Calibri"/>
          <w:sz w:val="24"/>
          <w:szCs w:val="24"/>
          <w:lang w:val="en-GB"/>
        </w:rPr>
      </w:pPr>
    </w:p>
    <w:p w14:paraId="257F1199" w14:textId="77777777" w:rsidR="009E31E3" w:rsidRDefault="009E31E3">
      <w:pPr>
        <w:suppressAutoHyphens w:val="0"/>
        <w:spacing w:after="0" w:line="360" w:lineRule="auto"/>
        <w:jc w:val="both"/>
        <w:rPr>
          <w:rFonts w:ascii="Calibri" w:hAnsi="Calibri" w:cs="Calibri"/>
          <w:sz w:val="24"/>
          <w:szCs w:val="24"/>
          <w:lang w:val="en-GB"/>
        </w:rPr>
      </w:pPr>
    </w:p>
    <w:p w14:paraId="16D2D062" w14:textId="77777777" w:rsidR="009E31E3" w:rsidRDefault="009E31E3">
      <w:pPr>
        <w:suppressAutoHyphens w:val="0"/>
        <w:spacing w:after="0" w:line="360" w:lineRule="auto"/>
        <w:jc w:val="both"/>
        <w:rPr>
          <w:rFonts w:ascii="Calibri" w:hAnsi="Calibri" w:cs="Calibri"/>
          <w:sz w:val="24"/>
          <w:szCs w:val="24"/>
          <w:lang w:val="en-GB"/>
        </w:rPr>
      </w:pPr>
    </w:p>
    <w:p w14:paraId="3091031D" w14:textId="77777777" w:rsidR="009E31E3" w:rsidRDefault="009E31E3">
      <w:pPr>
        <w:suppressAutoHyphens w:val="0"/>
        <w:spacing w:after="0" w:line="360" w:lineRule="auto"/>
        <w:jc w:val="both"/>
        <w:rPr>
          <w:rFonts w:ascii="Calibri" w:hAnsi="Calibri" w:cs="Calibri"/>
          <w:sz w:val="24"/>
          <w:szCs w:val="24"/>
          <w:lang w:val="en-GB"/>
        </w:rPr>
      </w:pPr>
    </w:p>
    <w:p w14:paraId="46313C43" w14:textId="77777777" w:rsidR="009E31E3" w:rsidRDefault="009E31E3">
      <w:pPr>
        <w:suppressAutoHyphens w:val="0"/>
        <w:spacing w:after="0" w:line="360" w:lineRule="auto"/>
        <w:jc w:val="both"/>
        <w:rPr>
          <w:rFonts w:ascii="Calibri" w:hAnsi="Calibri" w:cs="Calibri"/>
          <w:sz w:val="24"/>
          <w:szCs w:val="24"/>
          <w:lang w:val="en-GB"/>
        </w:rPr>
      </w:pPr>
    </w:p>
    <w:tbl>
      <w:tblPr>
        <w:tblStyle w:val="Tableausimple3"/>
        <w:tblW w:w="9761" w:type="dxa"/>
        <w:tblLook w:val="04A0" w:firstRow="1" w:lastRow="0" w:firstColumn="1" w:lastColumn="0" w:noHBand="0" w:noVBand="1"/>
      </w:tblPr>
      <w:tblGrid>
        <w:gridCol w:w="1418"/>
        <w:gridCol w:w="1417"/>
        <w:gridCol w:w="5670"/>
        <w:gridCol w:w="1256"/>
      </w:tblGrid>
      <w:tr w:rsidR="009E31E3" w:rsidRPr="00BF5FDE" w14:paraId="4C37A641" w14:textId="77777777" w:rsidTr="008A73E4">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1418" w:type="dxa"/>
            <w:noWrap/>
            <w:hideMark/>
          </w:tcPr>
          <w:p w14:paraId="69E1B02D"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Variables</w:t>
            </w:r>
          </w:p>
        </w:tc>
        <w:tc>
          <w:tcPr>
            <w:tcW w:w="1417" w:type="dxa"/>
            <w:noWrap/>
            <w:hideMark/>
          </w:tcPr>
          <w:p w14:paraId="1230A663"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Association</w:t>
            </w:r>
          </w:p>
        </w:tc>
        <w:tc>
          <w:tcPr>
            <w:tcW w:w="5670" w:type="dxa"/>
            <w:noWrap/>
            <w:hideMark/>
          </w:tcPr>
          <w:p w14:paraId="6F6BD6FD"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Interpretation (for MIR only)</w:t>
            </w:r>
          </w:p>
        </w:tc>
        <w:tc>
          <w:tcPr>
            <w:tcW w:w="1256" w:type="dxa"/>
            <w:noWrap/>
            <w:hideMark/>
          </w:tcPr>
          <w:p w14:paraId="17239C80" w14:textId="77777777" w:rsidR="009E31E3" w:rsidRPr="00BF5FDE" w:rsidRDefault="009E31E3" w:rsidP="008A73E4">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References</w:t>
            </w:r>
          </w:p>
        </w:tc>
      </w:tr>
      <w:tr w:rsidR="009E31E3" w:rsidRPr="00BF5FDE" w14:paraId="11E89CBE"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9761" w:type="dxa"/>
            <w:gridSpan w:val="4"/>
            <w:noWrap/>
            <w:hideMark/>
          </w:tcPr>
          <w:p w14:paraId="0DF1D798"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Blood markers</w:t>
            </w:r>
          </w:p>
        </w:tc>
      </w:tr>
      <w:tr w:rsidR="009E31E3" w:rsidRPr="00BF5FDE" w14:paraId="4625D400" w14:textId="77777777" w:rsidTr="008A73E4">
        <w:trPr>
          <w:trHeight w:val="41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1D32E"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Cholesterol</w:t>
            </w:r>
          </w:p>
        </w:tc>
        <w:tc>
          <w:tcPr>
            <w:tcW w:w="1417" w:type="dxa"/>
            <w:noWrap/>
            <w:hideMark/>
          </w:tcPr>
          <w:p w14:paraId="439F615B"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noWrap/>
            <w:hideMark/>
          </w:tcPr>
          <w:p w14:paraId="5466AB23"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noWrap/>
            <w:hideMark/>
          </w:tcPr>
          <w:p w14:paraId="01C037B5"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02F7F8C9"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9761" w:type="dxa"/>
            <w:gridSpan w:val="4"/>
            <w:noWrap/>
            <w:hideMark/>
          </w:tcPr>
          <w:p w14:paraId="3442D527"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MIR</w:t>
            </w:r>
          </w:p>
        </w:tc>
      </w:tr>
      <w:tr w:rsidR="009E31E3" w:rsidRPr="00BF5FDE" w14:paraId="7AF88908"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7E0FF2A9"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1730 cm-1</w:t>
            </w:r>
          </w:p>
        </w:tc>
        <w:tc>
          <w:tcPr>
            <w:tcW w:w="1417" w:type="dxa"/>
            <w:shd w:val="clear" w:color="auto" w:fill="FFFFFF" w:themeFill="background1"/>
            <w:noWrap/>
            <w:hideMark/>
          </w:tcPr>
          <w:p w14:paraId="44DD2DB7"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42F9AAC"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14DA67A"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37CF4C62"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2BADFBA2"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1522 cm-1</w:t>
            </w:r>
          </w:p>
        </w:tc>
        <w:tc>
          <w:tcPr>
            <w:tcW w:w="1417" w:type="dxa"/>
            <w:shd w:val="clear" w:color="auto" w:fill="FFFFFF" w:themeFill="background1"/>
            <w:noWrap/>
            <w:hideMark/>
          </w:tcPr>
          <w:p w14:paraId="4C9B35EA"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9703775"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10C8175"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560FB331"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26B20E24"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1344 cm-1</w:t>
            </w:r>
          </w:p>
        </w:tc>
        <w:tc>
          <w:tcPr>
            <w:tcW w:w="1417" w:type="dxa"/>
            <w:shd w:val="clear" w:color="auto" w:fill="FFFFFF" w:themeFill="background1"/>
            <w:noWrap/>
            <w:hideMark/>
          </w:tcPr>
          <w:p w14:paraId="17D539F2"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6A1CBB99"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6B55CFBF"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22EB4D00" w14:textId="77777777" w:rsidTr="008A73E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335A52B7"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3033 cm-1</w:t>
            </w:r>
          </w:p>
        </w:tc>
        <w:tc>
          <w:tcPr>
            <w:tcW w:w="1417" w:type="dxa"/>
            <w:shd w:val="clear" w:color="auto" w:fill="FFFFFF" w:themeFill="background1"/>
            <w:noWrap/>
            <w:hideMark/>
          </w:tcPr>
          <w:p w14:paraId="2B24103F"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21900B98"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2E197D5E"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6B110603" w14:textId="77777777" w:rsidTr="008A73E4">
        <w:trPr>
          <w:trHeight w:val="392"/>
        </w:trPr>
        <w:tc>
          <w:tcPr>
            <w:cnfStyle w:val="001000000000" w:firstRow="0" w:lastRow="0" w:firstColumn="1" w:lastColumn="0" w:oddVBand="0" w:evenVBand="0" w:oddHBand="0" w:evenHBand="0" w:firstRowFirstColumn="0" w:firstRowLastColumn="0" w:lastRowFirstColumn="0" w:lastRowLastColumn="0"/>
            <w:tcW w:w="9761" w:type="dxa"/>
            <w:gridSpan w:val="4"/>
            <w:shd w:val="clear" w:color="auto" w:fill="F2F2F2" w:themeFill="background1" w:themeFillShade="F2"/>
            <w:noWrap/>
            <w:hideMark/>
          </w:tcPr>
          <w:p w14:paraId="37F5C846" w14:textId="77777777" w:rsidR="009E31E3" w:rsidRPr="00BF5FDE" w:rsidRDefault="009E31E3" w:rsidP="008A73E4">
            <w:pPr>
              <w:suppressAutoHyphens w:val="0"/>
              <w:spacing w:after="0" w:line="240" w:lineRule="auto"/>
              <w:jc w:val="center"/>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Metallome</w:t>
            </w:r>
          </w:p>
        </w:tc>
      </w:tr>
      <w:tr w:rsidR="009E31E3" w:rsidRPr="00BF5FDE" w14:paraId="71687989" w14:textId="77777777" w:rsidTr="008A73E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noWrap/>
            <w:hideMark/>
          </w:tcPr>
          <w:p w14:paraId="0720801A"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Zinc</w:t>
            </w:r>
          </w:p>
        </w:tc>
        <w:tc>
          <w:tcPr>
            <w:tcW w:w="1417" w:type="dxa"/>
            <w:shd w:val="clear" w:color="auto" w:fill="FFFFFF" w:themeFill="background1"/>
            <w:noWrap/>
            <w:hideMark/>
          </w:tcPr>
          <w:p w14:paraId="04DF2537" w14:textId="77777777" w:rsidR="009E31E3" w:rsidRPr="00BF5FDE" w:rsidRDefault="009E31E3" w:rsidP="008A73E4">
            <w:pPr>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shd w:val="clear" w:color="auto" w:fill="FFFFFF" w:themeFill="background1"/>
            <w:noWrap/>
            <w:hideMark/>
          </w:tcPr>
          <w:p w14:paraId="7FA35231"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shd w:val="clear" w:color="auto" w:fill="FFFFFF" w:themeFill="background1"/>
            <w:noWrap/>
            <w:hideMark/>
          </w:tcPr>
          <w:p w14:paraId="3795303E" w14:textId="77777777" w:rsidR="009E31E3" w:rsidRPr="00BF5FDE" w:rsidRDefault="009E31E3" w:rsidP="008A73E4">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r w:rsidR="009E31E3" w:rsidRPr="00BF5FDE" w14:paraId="5D560A98" w14:textId="77777777" w:rsidTr="008A73E4">
        <w:trPr>
          <w:trHeight w:val="417"/>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B73C1" w14:textId="77777777" w:rsidR="009E31E3" w:rsidRPr="00BF5FDE" w:rsidRDefault="009E31E3" w:rsidP="008A73E4">
            <w:pPr>
              <w:suppressAutoHyphens w:val="0"/>
              <w:spacing w:after="0" w:line="240" w:lineRule="auto"/>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Copper</w:t>
            </w:r>
          </w:p>
        </w:tc>
        <w:tc>
          <w:tcPr>
            <w:tcW w:w="1417" w:type="dxa"/>
            <w:noWrap/>
            <w:hideMark/>
          </w:tcPr>
          <w:p w14:paraId="62649E09" w14:textId="77777777" w:rsidR="009E31E3" w:rsidRPr="00BF5FDE" w:rsidRDefault="009E31E3" w:rsidP="008A73E4">
            <w:pPr>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w:t>
            </w:r>
          </w:p>
        </w:tc>
        <w:tc>
          <w:tcPr>
            <w:tcW w:w="5670" w:type="dxa"/>
            <w:noWrap/>
            <w:hideMark/>
          </w:tcPr>
          <w:p w14:paraId="490FA0D3"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c>
          <w:tcPr>
            <w:tcW w:w="1256" w:type="dxa"/>
            <w:noWrap/>
            <w:hideMark/>
          </w:tcPr>
          <w:p w14:paraId="7799AB85" w14:textId="77777777" w:rsidR="009E31E3" w:rsidRPr="00BF5FDE" w:rsidRDefault="009E31E3" w:rsidP="008A73E4">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fr-FR"/>
              </w:rPr>
            </w:pPr>
            <w:r w:rsidRPr="00BF5FDE">
              <w:rPr>
                <w:rFonts w:ascii="Calibri" w:eastAsia="Times New Roman" w:hAnsi="Calibri" w:cs="Calibri"/>
                <w:color w:val="000000"/>
                <w:sz w:val="20"/>
                <w:szCs w:val="20"/>
                <w:lang w:val="en-GB" w:eastAsia="fr-FR"/>
              </w:rPr>
              <w:t> </w:t>
            </w:r>
          </w:p>
        </w:tc>
      </w:tr>
    </w:tbl>
    <w:p w14:paraId="48E15E08" w14:textId="77777777" w:rsidR="009E31E3" w:rsidRPr="009E31E3" w:rsidRDefault="009E31E3" w:rsidP="009E31E3">
      <w:pPr>
        <w:suppressAutoHyphens w:val="0"/>
        <w:spacing w:after="0" w:line="360" w:lineRule="auto"/>
        <w:jc w:val="both"/>
        <w:rPr>
          <w:rFonts w:ascii="Calibri" w:hAnsi="Calibri" w:cs="Calibri"/>
          <w:sz w:val="24"/>
          <w:szCs w:val="24"/>
          <w:lang w:val="en-GB"/>
        </w:rPr>
      </w:pPr>
    </w:p>
    <w:p w14:paraId="08E13991" w14:textId="77777777" w:rsidR="009E31E3" w:rsidRPr="00F97B5F" w:rsidRDefault="009E31E3" w:rsidP="009E31E3">
      <w:pPr>
        <w:suppressAutoHyphens w:val="0"/>
        <w:spacing w:after="0" w:line="360" w:lineRule="auto"/>
        <w:jc w:val="both"/>
        <w:rPr>
          <w:rFonts w:ascii="Calibri" w:hAnsi="Calibri" w:cs="Calibri"/>
          <w:b/>
          <w:bCs/>
          <w:sz w:val="24"/>
          <w:szCs w:val="24"/>
          <w:lang w:val="en-GB"/>
          <w:rPrChange w:id="464" w:author="Microsoft Office User" w:date="2025-07-10T11:43:00Z" w16du:dateUtc="2025-07-10T09:43:00Z">
            <w:rPr>
              <w:rFonts w:ascii="Calibri" w:hAnsi="Calibri" w:cs="Calibri"/>
              <w:sz w:val="24"/>
              <w:szCs w:val="24"/>
              <w:lang w:val="en-GB"/>
            </w:rPr>
          </w:rPrChange>
        </w:rPr>
      </w:pPr>
      <w:r w:rsidRPr="00F97B5F">
        <w:rPr>
          <w:rFonts w:ascii="Calibri" w:hAnsi="Calibri" w:cs="Calibri"/>
          <w:b/>
          <w:bCs/>
          <w:color w:val="000000"/>
          <w:sz w:val="24"/>
          <w:szCs w:val="24"/>
          <w:lang w:val="en-GB"/>
          <w:rPrChange w:id="465" w:author="Microsoft Office User" w:date="2025-07-10T11:43:00Z" w16du:dateUtc="2025-07-10T09:43:00Z">
            <w:rPr>
              <w:rFonts w:ascii="Calibri" w:hAnsi="Calibri" w:cs="Calibri"/>
              <w:color w:val="000000"/>
              <w:sz w:val="24"/>
              <w:szCs w:val="24"/>
              <w:lang w:val="en-GB"/>
            </w:rPr>
          </w:rPrChange>
        </w:rPr>
        <w:t>Table 1. Key variables contributing to the prediction of the synthetic outcome summarizing steatohepatitis in mice.</w:t>
      </w:r>
    </w:p>
    <w:sectPr w:rsidR="009E31E3" w:rsidRPr="00F97B5F">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Correcteur" w:date="2025-06-26T15:25:00Z" w:initials="AV">
    <w:p w14:paraId="41AF7241" w14:textId="77B5E4C1" w:rsidR="00410A69" w:rsidRDefault="00410A69">
      <w:pPr>
        <w:pStyle w:val="Commentaire"/>
      </w:pPr>
      <w:r>
        <w:rPr>
          <w:rStyle w:val="Marquedecommentaire"/>
        </w:rPr>
        <w:annotationRef/>
      </w:r>
      <w:proofErr w:type="spellStart"/>
      <w:r>
        <w:t>Prevalence</w:t>
      </w:r>
      <w:proofErr w:type="spellEnd"/>
      <w:r>
        <w:t> ?</w:t>
      </w:r>
    </w:p>
  </w:comment>
  <w:comment w:id="31" w:author="Olivier Loreal" w:date="2025-06-30T12:51:00Z" w:initials="OL">
    <w:p w14:paraId="7325723E" w14:textId="4BDBE4CB" w:rsidR="00A74DDE" w:rsidRDefault="00A74DDE">
      <w:pPr>
        <w:pStyle w:val="Commentaire"/>
      </w:pPr>
      <w:r>
        <w:rPr>
          <w:rStyle w:val="Marquedecommentaire"/>
        </w:rPr>
        <w:annotationRef/>
      </w:r>
      <w:proofErr w:type="spellStart"/>
      <w:proofErr w:type="gramStart"/>
      <w:r>
        <w:t>despite</w:t>
      </w:r>
      <w:proofErr w:type="spellEnd"/>
      <w:proofErr w:type="gramEnd"/>
    </w:p>
  </w:comment>
  <w:comment w:id="58" w:author="Olivier Loreal" w:date="2025-07-03T09:54:00Z" w:initials="OL">
    <w:p w14:paraId="27B81252" w14:textId="11B0564B" w:rsidR="004D28E2" w:rsidRDefault="004D28E2">
      <w:pPr>
        <w:pStyle w:val="Commentaire"/>
      </w:pPr>
      <w:r>
        <w:rPr>
          <w:rStyle w:val="Marquedecommentaire"/>
        </w:rPr>
        <w:annotationRef/>
      </w:r>
      <w:r>
        <w:t>Stratégie d’intégration peut modifier le résultat de l’analyse multimodale.</w:t>
      </w:r>
    </w:p>
  </w:comment>
  <w:comment w:id="75" w:author="Olivier Loreal" w:date="2025-06-30T12:57:00Z" w:initials="OL">
    <w:p w14:paraId="26E06134" w14:textId="4B0CC368" w:rsidR="00A74DDE" w:rsidRDefault="00A74DDE">
      <w:pPr>
        <w:pStyle w:val="Commentaire"/>
      </w:pPr>
      <w:r>
        <w:rPr>
          <w:rStyle w:val="Marquedecommentaire"/>
        </w:rPr>
        <w:annotationRef/>
      </w:r>
      <w:r>
        <w:t>Je reconnais bien là la provoc de David</w:t>
      </w:r>
    </w:p>
  </w:comment>
  <w:comment w:id="198" w:author="Olivier Loreal" w:date="2025-06-30T12:59:00Z" w:initials="OL">
    <w:p w14:paraId="43B14619" w14:textId="3334AF5B" w:rsidR="00A74DDE" w:rsidRDefault="00A74DDE">
      <w:pPr>
        <w:pStyle w:val="Commentaire"/>
      </w:pPr>
      <w:r>
        <w:rPr>
          <w:rStyle w:val="Marquedecommentaire"/>
        </w:rPr>
        <w:annotationRef/>
      </w:r>
      <w:r>
        <w:t>Entre qui et qui ?</w:t>
      </w:r>
    </w:p>
  </w:comment>
  <w:comment w:id="235" w:author="Olivier Loreal" w:date="2025-06-30T13:01:00Z" w:initials="OL">
    <w:p w14:paraId="168DCF69" w14:textId="3F8B61A7" w:rsidR="00D05810" w:rsidRDefault="00D05810">
      <w:pPr>
        <w:pStyle w:val="Commentaire"/>
      </w:pPr>
      <w:r>
        <w:rPr>
          <w:rStyle w:val="Marquedecommentaire"/>
        </w:rPr>
        <w:annotationRef/>
      </w:r>
      <w:r>
        <w:t>??????</w:t>
      </w:r>
    </w:p>
  </w:comment>
  <w:comment w:id="252" w:author="Olivier Loreal" w:date="2025-06-30T13:02:00Z" w:initials="OL">
    <w:p w14:paraId="612E0886" w14:textId="0A010548" w:rsidR="00D05810" w:rsidRDefault="00D05810">
      <w:pPr>
        <w:pStyle w:val="Commentaire"/>
      </w:pPr>
      <w:r>
        <w:rPr>
          <w:rStyle w:val="Marquedecommentaire"/>
        </w:rPr>
        <w:annotationRef/>
      </w:r>
      <w:proofErr w:type="spellStart"/>
      <w:r>
        <w:t>Serum</w:t>
      </w:r>
      <w:proofErr w:type="spellEnd"/>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AF7241" w15:done="0"/>
  <w15:commentEx w15:paraId="7325723E" w15:done="0"/>
  <w15:commentEx w15:paraId="27B81252" w15:done="0"/>
  <w15:commentEx w15:paraId="26E06134" w15:done="0"/>
  <w15:commentEx w15:paraId="43B14619" w15:done="0"/>
  <w15:commentEx w15:paraId="168DCF69" w15:done="0"/>
  <w15:commentEx w15:paraId="612E0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1D49FD" w16cex:dateUtc="2025-06-26T13:25:00Z"/>
  <w16cex:commentExtensible w16cex:durableId="2C0D06D8" w16cex:dateUtc="2025-06-30T10:51:00Z"/>
  <w16cex:commentExtensible w16cex:durableId="2C10D1CE" w16cex:dateUtc="2025-07-03T07:54:00Z"/>
  <w16cex:commentExtensible w16cex:durableId="2C0D0848" w16cex:dateUtc="2025-06-30T10:57:00Z"/>
  <w16cex:commentExtensible w16cex:durableId="2C0D08C3" w16cex:dateUtc="2025-06-30T10:59:00Z"/>
  <w16cex:commentExtensible w16cex:durableId="2C0D0930" w16cex:dateUtc="2025-06-30T11:01:00Z"/>
  <w16cex:commentExtensible w16cex:durableId="2C0D095B" w16cex:dateUtc="2025-06-3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AF7241" w16cid:durableId="6A1D49FD"/>
  <w16cid:commentId w16cid:paraId="7325723E" w16cid:durableId="2C0D06D8"/>
  <w16cid:commentId w16cid:paraId="27B81252" w16cid:durableId="2C10D1CE"/>
  <w16cid:commentId w16cid:paraId="26E06134" w16cid:durableId="2C0D0848"/>
  <w16cid:commentId w16cid:paraId="43B14619" w16cid:durableId="2C0D08C3"/>
  <w16cid:commentId w16cid:paraId="168DCF69" w16cid:durableId="2C0D0930"/>
  <w16cid:commentId w16cid:paraId="612E0886" w16cid:durableId="2C0D0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C539" w14:textId="77777777" w:rsidR="00D53623" w:rsidRDefault="00D53623" w:rsidP="004270A6">
      <w:pPr>
        <w:spacing w:after="0" w:line="240" w:lineRule="auto"/>
      </w:pPr>
      <w:r>
        <w:separator/>
      </w:r>
    </w:p>
  </w:endnote>
  <w:endnote w:type="continuationSeparator" w:id="0">
    <w:p w14:paraId="70A4DD0C" w14:textId="77777777" w:rsidR="00D53623" w:rsidRDefault="00D53623" w:rsidP="004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FRM1000">
    <w:altName w:val="Times New Roman"/>
    <w:panose1 w:val="020B0604020202020204"/>
    <w:charset w:val="01"/>
    <w:family w:val="roman"/>
    <w:pitch w:val="variable"/>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07FCD" w14:textId="77777777" w:rsidR="00D53623" w:rsidRDefault="00D53623" w:rsidP="004270A6">
      <w:pPr>
        <w:spacing w:after="0" w:line="240" w:lineRule="auto"/>
      </w:pPr>
      <w:r>
        <w:separator/>
      </w:r>
    </w:p>
  </w:footnote>
  <w:footnote w:type="continuationSeparator" w:id="0">
    <w:p w14:paraId="6ADE77C4" w14:textId="77777777" w:rsidR="00D53623" w:rsidRDefault="00D53623" w:rsidP="004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F739E" w14:textId="1A372650" w:rsidR="004270A6" w:rsidRPr="003474FE" w:rsidRDefault="00A67043" w:rsidP="004270A6">
    <w:pPr>
      <w:pStyle w:val="PrformatHTML"/>
      <w:jc w:val="both"/>
      <w:rPr>
        <w:rFonts w:asciiTheme="minorHAnsi" w:hAnsiTheme="minorHAnsi" w:cstheme="minorHAnsi"/>
        <w:b/>
        <w:bCs/>
        <w:szCs w:val="24"/>
        <w:lang w:val="en-US"/>
      </w:rPr>
    </w:pPr>
    <w:ins w:id="466" w:author="Olivier Loreal" w:date="2025-06-30T13:06:00Z">
      <w:r>
        <w:rPr>
          <w:rFonts w:asciiTheme="minorHAnsi" w:hAnsiTheme="minorHAnsi" w:cstheme="minorHAnsi"/>
          <w:b/>
          <w:bCs/>
          <w:szCs w:val="24"/>
          <w:lang w:val="en"/>
        </w:rPr>
        <w:t>I</w:t>
      </w:r>
    </w:ins>
    <w:del w:id="467" w:author="Olivier Loreal" w:date="2025-06-30T13:06:00Z">
      <w:r w:rsidR="004270A6" w:rsidDel="00A67043">
        <w:rPr>
          <w:rFonts w:asciiTheme="minorHAnsi" w:hAnsiTheme="minorHAnsi" w:cstheme="minorHAnsi"/>
          <w:b/>
          <w:bCs/>
          <w:szCs w:val="24"/>
          <w:lang w:val="en"/>
        </w:rPr>
        <w:delText>M</w:delText>
      </w:r>
    </w:del>
    <w:ins w:id="468" w:author="Olivier Loreal" w:date="2025-06-30T13:06:00Z">
      <w:r>
        <w:rPr>
          <w:rFonts w:asciiTheme="minorHAnsi" w:hAnsiTheme="minorHAnsi" w:cstheme="minorHAnsi"/>
          <w:b/>
          <w:bCs/>
          <w:szCs w:val="24"/>
          <w:lang w:val="en"/>
        </w:rPr>
        <w:t>ntegration of m</w:t>
      </w:r>
    </w:ins>
    <w:r w:rsidR="004270A6">
      <w:rPr>
        <w:rFonts w:asciiTheme="minorHAnsi" w:hAnsiTheme="minorHAnsi" w:cstheme="minorHAnsi"/>
        <w:b/>
        <w:bCs/>
        <w:szCs w:val="24"/>
        <w:lang w:val="en"/>
      </w:rPr>
      <w:t>ultimodal data from liquid-based biopsy improves the predictive performance of lipid accumulation in the liver</w:t>
    </w:r>
    <w:r w:rsidR="004270A6" w:rsidRPr="003474FE">
      <w:rPr>
        <w:rFonts w:asciiTheme="minorHAnsi" w:hAnsiTheme="minorHAnsi" w:cstheme="minorHAnsi"/>
        <w:b/>
        <w:bCs/>
        <w:szCs w:val="24"/>
        <w:lang w:val="en"/>
      </w:rPr>
      <w:t xml:space="preserve"> </w:t>
    </w:r>
    <w:r w:rsidR="004270A6">
      <w:rPr>
        <w:rFonts w:asciiTheme="minorHAnsi" w:hAnsiTheme="minorHAnsi" w:cstheme="minorHAnsi"/>
        <w:b/>
        <w:bCs/>
        <w:szCs w:val="24"/>
        <w:lang w:val="en"/>
      </w:rPr>
      <w:t>of</w:t>
    </w:r>
    <w:r w:rsidR="004270A6" w:rsidRPr="003474FE">
      <w:rPr>
        <w:rFonts w:asciiTheme="minorHAnsi" w:hAnsiTheme="minorHAnsi" w:cstheme="minorHAnsi"/>
        <w:b/>
        <w:bCs/>
        <w:szCs w:val="24"/>
        <w:lang w:val="en"/>
      </w:rPr>
      <w:t xml:space="preserve"> mice.</w:t>
    </w:r>
  </w:p>
  <w:p w14:paraId="0E032B19" w14:textId="77777777" w:rsidR="004270A6" w:rsidRPr="00410A69" w:rsidRDefault="004270A6">
    <w:pPr>
      <w:pStyle w:val="En-tte"/>
      <w:rPr>
        <w:lang w:val="en-US"/>
        <w:rPrChange w:id="469" w:author="Correcteur" w:date="2025-06-26T15:24: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93A10"/>
    <w:multiLevelType w:val="hybridMultilevel"/>
    <w:tmpl w:val="2F427F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670337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recteur">
    <w15:presenceInfo w15:providerId="None" w15:userId="Correcteur"/>
  </w15:person>
  <w15:person w15:author="Olivier Loreal">
    <w15:presenceInfo w15:providerId="AD" w15:userId="S::olivier.loreal@univ-rennes.fr::d977b9b7-5463-40b5-8393-8f32f36f491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2"/>
    <w:rsid w:val="000214AE"/>
    <w:rsid w:val="001276CD"/>
    <w:rsid w:val="00157303"/>
    <w:rsid w:val="001726F7"/>
    <w:rsid w:val="001A3173"/>
    <w:rsid w:val="001F265D"/>
    <w:rsid w:val="0023463F"/>
    <w:rsid w:val="00254FA6"/>
    <w:rsid w:val="002C6704"/>
    <w:rsid w:val="003A4CCD"/>
    <w:rsid w:val="00410A69"/>
    <w:rsid w:val="004270A6"/>
    <w:rsid w:val="004D0305"/>
    <w:rsid w:val="004D28E2"/>
    <w:rsid w:val="004D4161"/>
    <w:rsid w:val="005E3B1D"/>
    <w:rsid w:val="006E4615"/>
    <w:rsid w:val="00743576"/>
    <w:rsid w:val="009E31E3"/>
    <w:rsid w:val="00A67043"/>
    <w:rsid w:val="00A74DDE"/>
    <w:rsid w:val="00AB04AF"/>
    <w:rsid w:val="00AD7C84"/>
    <w:rsid w:val="00AE1F8D"/>
    <w:rsid w:val="00B3468B"/>
    <w:rsid w:val="00B34FD5"/>
    <w:rsid w:val="00BA3160"/>
    <w:rsid w:val="00BB1357"/>
    <w:rsid w:val="00BD20DF"/>
    <w:rsid w:val="00D05810"/>
    <w:rsid w:val="00D53623"/>
    <w:rsid w:val="00D74E02"/>
    <w:rsid w:val="00DD2F57"/>
    <w:rsid w:val="00EA6C6E"/>
    <w:rsid w:val="00F108CA"/>
    <w:rsid w:val="00F174F6"/>
    <w:rsid w:val="00F545FB"/>
    <w:rsid w:val="00F70145"/>
    <w:rsid w:val="00F97B5F"/>
    <w:rsid w:val="00FA4C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F380"/>
  <w15:chartTrackingRefBased/>
  <w15:docId w15:val="{FC6B27C8-7414-CC44-A50B-4C8305C3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02"/>
    <w:pPr>
      <w:suppressAutoHyphens/>
      <w:spacing w:after="160" w:line="259" w:lineRule="auto"/>
    </w:pPr>
    <w:rPr>
      <w:kern w:val="0"/>
      <w:sz w:val="22"/>
      <w:szCs w:val="22"/>
      <w14:ligatures w14:val="none"/>
    </w:rPr>
  </w:style>
  <w:style w:type="paragraph" w:styleId="Titre1">
    <w:name w:val="heading 1"/>
    <w:basedOn w:val="Normal"/>
    <w:next w:val="Normal"/>
    <w:link w:val="Titre1Car"/>
    <w:uiPriority w:val="9"/>
    <w:qFormat/>
    <w:rsid w:val="00D74E02"/>
    <w:pPr>
      <w:keepNext/>
      <w:keepLines/>
      <w:suppressAutoHyphens w:val="0"/>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D74E02"/>
    <w:pPr>
      <w:keepNext/>
      <w:keepLines/>
      <w:suppressAutoHyphens w:val="0"/>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D74E02"/>
    <w:pPr>
      <w:keepNext/>
      <w:keepLines/>
      <w:suppressAutoHyphens w:val="0"/>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D74E02"/>
    <w:pPr>
      <w:keepNext/>
      <w:keepLines/>
      <w:suppressAutoHyphens w:val="0"/>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D74E02"/>
    <w:pPr>
      <w:keepNext/>
      <w:keepLines/>
      <w:suppressAutoHyphens w:val="0"/>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D74E02"/>
    <w:pPr>
      <w:keepNext/>
      <w:keepLines/>
      <w:suppressAutoHyphens w:val="0"/>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D74E02"/>
    <w:pPr>
      <w:keepNext/>
      <w:keepLines/>
      <w:suppressAutoHyphens w:val="0"/>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D74E02"/>
    <w:pPr>
      <w:keepNext/>
      <w:keepLines/>
      <w:suppressAutoHyphens w:val="0"/>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D74E02"/>
    <w:pPr>
      <w:keepNext/>
      <w:keepLines/>
      <w:suppressAutoHyphens w:val="0"/>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E0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74E0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74E0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74E0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74E0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74E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4E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4E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4E02"/>
    <w:rPr>
      <w:rFonts w:eastAsiaTheme="majorEastAsia" w:cstheme="majorBidi"/>
      <w:color w:val="272727" w:themeColor="text1" w:themeTint="D8"/>
    </w:rPr>
  </w:style>
  <w:style w:type="paragraph" w:styleId="Titre">
    <w:name w:val="Title"/>
    <w:basedOn w:val="Normal"/>
    <w:next w:val="Normal"/>
    <w:link w:val="TitreCar"/>
    <w:uiPriority w:val="10"/>
    <w:qFormat/>
    <w:rsid w:val="00D74E02"/>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D74E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4E02"/>
    <w:pPr>
      <w:numPr>
        <w:ilvl w:val="1"/>
      </w:numPr>
      <w:suppressAutoHyphens w:val="0"/>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D74E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4E02"/>
    <w:pPr>
      <w:suppressAutoHyphens w:val="0"/>
      <w:spacing w:before="160" w:line="240" w:lineRule="auto"/>
      <w:jc w:val="center"/>
    </w:pPr>
    <w:rPr>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D74E02"/>
    <w:rPr>
      <w:i/>
      <w:iCs/>
      <w:color w:val="404040" w:themeColor="text1" w:themeTint="BF"/>
    </w:rPr>
  </w:style>
  <w:style w:type="paragraph" w:styleId="Paragraphedeliste">
    <w:name w:val="List Paragraph"/>
    <w:basedOn w:val="Normal"/>
    <w:uiPriority w:val="34"/>
    <w:qFormat/>
    <w:rsid w:val="00D74E02"/>
    <w:pPr>
      <w:suppressAutoHyphens w:val="0"/>
      <w:spacing w:after="0" w:line="240" w:lineRule="auto"/>
      <w:ind w:left="720"/>
      <w:contextualSpacing/>
    </w:pPr>
    <w:rPr>
      <w:kern w:val="2"/>
      <w:sz w:val="24"/>
      <w:szCs w:val="24"/>
      <w14:ligatures w14:val="standardContextual"/>
    </w:rPr>
  </w:style>
  <w:style w:type="character" w:styleId="Accentuationintense">
    <w:name w:val="Intense Emphasis"/>
    <w:basedOn w:val="Policepardfaut"/>
    <w:uiPriority w:val="21"/>
    <w:qFormat/>
    <w:rsid w:val="00D74E02"/>
    <w:rPr>
      <w:i/>
      <w:iCs/>
      <w:color w:val="2F5496" w:themeColor="accent1" w:themeShade="BF"/>
    </w:rPr>
  </w:style>
  <w:style w:type="paragraph" w:styleId="Citationintense">
    <w:name w:val="Intense Quote"/>
    <w:basedOn w:val="Normal"/>
    <w:next w:val="Normal"/>
    <w:link w:val="CitationintenseCar"/>
    <w:uiPriority w:val="30"/>
    <w:qFormat/>
    <w:rsid w:val="00D74E02"/>
    <w:pPr>
      <w:pBdr>
        <w:top w:val="single" w:sz="4" w:space="10" w:color="2F5496" w:themeColor="accent1" w:themeShade="BF"/>
        <w:bottom w:val="single" w:sz="4" w:space="10" w:color="2F5496" w:themeColor="accent1" w:themeShade="BF"/>
      </w:pBdr>
      <w:suppressAutoHyphens w:val="0"/>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D74E02"/>
    <w:rPr>
      <w:i/>
      <w:iCs/>
      <w:color w:val="2F5496" w:themeColor="accent1" w:themeShade="BF"/>
    </w:rPr>
  </w:style>
  <w:style w:type="character" w:styleId="Rfrenceintense">
    <w:name w:val="Intense Reference"/>
    <w:basedOn w:val="Policepardfaut"/>
    <w:uiPriority w:val="32"/>
    <w:qFormat/>
    <w:rsid w:val="00D74E02"/>
    <w:rPr>
      <w:b/>
      <w:bCs/>
      <w:smallCaps/>
      <w:color w:val="2F5496" w:themeColor="accent1" w:themeShade="BF"/>
      <w:spacing w:val="5"/>
    </w:rPr>
  </w:style>
  <w:style w:type="character" w:styleId="lev">
    <w:name w:val="Strong"/>
    <w:basedOn w:val="Policepardfaut"/>
    <w:uiPriority w:val="22"/>
    <w:qFormat/>
    <w:rsid w:val="00D74E02"/>
    <w:rPr>
      <w:b/>
      <w:bCs/>
    </w:rPr>
  </w:style>
  <w:style w:type="character" w:customStyle="1" w:styleId="apple-converted-space">
    <w:name w:val="apple-converted-space"/>
    <w:basedOn w:val="Policepardfaut"/>
    <w:rsid w:val="00D74E02"/>
  </w:style>
  <w:style w:type="character" w:styleId="Accentuation">
    <w:name w:val="Emphasis"/>
    <w:basedOn w:val="Policepardfaut"/>
    <w:uiPriority w:val="20"/>
    <w:qFormat/>
    <w:rsid w:val="009E31E3"/>
    <w:rPr>
      <w:i/>
      <w:iCs/>
    </w:rPr>
  </w:style>
  <w:style w:type="table" w:styleId="Tableausimple3">
    <w:name w:val="Plain Table 3"/>
    <w:basedOn w:val="TableauNormal"/>
    <w:uiPriority w:val="43"/>
    <w:rsid w:val="009E31E3"/>
    <w:rPr>
      <w:kern w:val="0"/>
      <w:sz w:val="20"/>
      <w:szCs w:val="22"/>
      <w14:ligatures w14:val="none"/>
    </w:r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4270A6"/>
    <w:pPr>
      <w:tabs>
        <w:tab w:val="center" w:pos="4536"/>
        <w:tab w:val="right" w:pos="9072"/>
      </w:tabs>
      <w:spacing w:after="0" w:line="240" w:lineRule="auto"/>
    </w:pPr>
  </w:style>
  <w:style w:type="character" w:customStyle="1" w:styleId="En-tteCar">
    <w:name w:val="En-tête Car"/>
    <w:basedOn w:val="Policepardfaut"/>
    <w:link w:val="En-tte"/>
    <w:uiPriority w:val="99"/>
    <w:rsid w:val="004270A6"/>
    <w:rPr>
      <w:kern w:val="0"/>
      <w:sz w:val="22"/>
      <w:szCs w:val="22"/>
      <w14:ligatures w14:val="none"/>
    </w:rPr>
  </w:style>
  <w:style w:type="paragraph" w:styleId="Pieddepage">
    <w:name w:val="footer"/>
    <w:basedOn w:val="Normal"/>
    <w:link w:val="PieddepageCar"/>
    <w:uiPriority w:val="99"/>
    <w:unhideWhenUsed/>
    <w:rsid w:val="004270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0A6"/>
    <w:rPr>
      <w:kern w:val="0"/>
      <w:sz w:val="22"/>
      <w:szCs w:val="22"/>
      <w14:ligatures w14:val="none"/>
    </w:rPr>
  </w:style>
  <w:style w:type="character" w:customStyle="1" w:styleId="PrformatHTMLCar">
    <w:name w:val="Préformaté HTML Car"/>
    <w:basedOn w:val="Policepardfaut"/>
    <w:link w:val="PrformatHTML"/>
    <w:uiPriority w:val="99"/>
    <w:qFormat/>
    <w:rsid w:val="004270A6"/>
    <w:rPr>
      <w:rFonts w:ascii="Courier New" w:eastAsia="Times New Roman" w:hAnsi="Courier New" w:cs="Courier New"/>
      <w:szCs w:val="20"/>
      <w:lang w:eastAsia="fr-FR"/>
    </w:rPr>
  </w:style>
  <w:style w:type="paragraph" w:styleId="PrformatHTML">
    <w:name w:val="HTML Preformatted"/>
    <w:basedOn w:val="Normal"/>
    <w:link w:val="PrformatHTMLCar"/>
    <w:uiPriority w:val="99"/>
    <w:unhideWhenUsed/>
    <w:qFormat/>
    <w:rsid w:val="0042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2"/>
      <w:sz w:val="24"/>
      <w:szCs w:val="20"/>
      <w:lang w:eastAsia="fr-FR"/>
      <w14:ligatures w14:val="standardContextual"/>
    </w:rPr>
  </w:style>
  <w:style w:type="character" w:customStyle="1" w:styleId="PrformatHTMLCar1">
    <w:name w:val="Préformaté HTML Car1"/>
    <w:basedOn w:val="Policepardfaut"/>
    <w:uiPriority w:val="99"/>
    <w:semiHidden/>
    <w:rsid w:val="004270A6"/>
    <w:rPr>
      <w:rFonts w:ascii="Consolas" w:hAnsi="Consolas" w:cs="Consolas"/>
      <w:kern w:val="0"/>
      <w:sz w:val="20"/>
      <w:szCs w:val="20"/>
      <w14:ligatures w14:val="none"/>
    </w:rPr>
  </w:style>
  <w:style w:type="paragraph" w:styleId="Rvision">
    <w:name w:val="Revision"/>
    <w:hidden/>
    <w:uiPriority w:val="99"/>
    <w:semiHidden/>
    <w:rsid w:val="00410A69"/>
    <w:rPr>
      <w:kern w:val="0"/>
      <w:sz w:val="22"/>
      <w:szCs w:val="22"/>
      <w14:ligatures w14:val="none"/>
    </w:rPr>
  </w:style>
  <w:style w:type="character" w:styleId="Marquedecommentaire">
    <w:name w:val="annotation reference"/>
    <w:basedOn w:val="Policepardfaut"/>
    <w:uiPriority w:val="99"/>
    <w:semiHidden/>
    <w:unhideWhenUsed/>
    <w:rsid w:val="00410A69"/>
    <w:rPr>
      <w:sz w:val="16"/>
      <w:szCs w:val="16"/>
    </w:rPr>
  </w:style>
  <w:style w:type="paragraph" w:styleId="Commentaire">
    <w:name w:val="annotation text"/>
    <w:basedOn w:val="Normal"/>
    <w:link w:val="CommentaireCar"/>
    <w:uiPriority w:val="99"/>
    <w:semiHidden/>
    <w:unhideWhenUsed/>
    <w:rsid w:val="00410A69"/>
    <w:pPr>
      <w:spacing w:line="240" w:lineRule="auto"/>
    </w:pPr>
    <w:rPr>
      <w:sz w:val="20"/>
      <w:szCs w:val="20"/>
    </w:rPr>
  </w:style>
  <w:style w:type="character" w:customStyle="1" w:styleId="CommentaireCar">
    <w:name w:val="Commentaire Car"/>
    <w:basedOn w:val="Policepardfaut"/>
    <w:link w:val="Commentaire"/>
    <w:uiPriority w:val="99"/>
    <w:semiHidden/>
    <w:rsid w:val="00410A69"/>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410A69"/>
    <w:rPr>
      <w:b/>
      <w:bCs/>
    </w:rPr>
  </w:style>
  <w:style w:type="character" w:customStyle="1" w:styleId="ObjetducommentaireCar">
    <w:name w:val="Objet du commentaire Car"/>
    <w:basedOn w:val="CommentaireCar"/>
    <w:link w:val="Objetducommentaire"/>
    <w:uiPriority w:val="99"/>
    <w:semiHidden/>
    <w:rsid w:val="00410A6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9BA5-F8C8-491D-8440-48088586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10048</Words>
  <Characters>55270</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2025-07-03T07:07:00Z</cp:lastPrinted>
  <dcterms:created xsi:type="dcterms:W3CDTF">2025-07-10T09:20:00Z</dcterms:created>
  <dcterms:modified xsi:type="dcterms:W3CDTF">2025-07-15T12:51:00Z</dcterms:modified>
</cp:coreProperties>
</file>